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43CC7" w14:textId="77777777" w:rsidR="00153F63" w:rsidRPr="008E7D7D" w:rsidRDefault="00987656" w:rsidP="00271B3E">
      <w:pPr>
        <w:jc w:val="center"/>
        <w:rPr>
          <w:b/>
          <w:sz w:val="32"/>
          <w:szCs w:val="32"/>
        </w:rPr>
      </w:pPr>
      <w:r w:rsidRPr="008E7D7D">
        <w:rPr>
          <w:rFonts w:hint="eastAsia"/>
          <w:b/>
          <w:sz w:val="32"/>
          <w:szCs w:val="32"/>
        </w:rPr>
        <w:t>大业信托</w:t>
      </w:r>
      <w:r w:rsidRPr="008E7D7D">
        <w:rPr>
          <w:rFonts w:hint="eastAsia"/>
          <w:b/>
          <w:sz w:val="32"/>
          <w:szCs w:val="32"/>
        </w:rPr>
        <w:t>-</w:t>
      </w:r>
      <w:del w:id="0" w:author="mingshuai zhou" w:date="2017-05-25T19:14:00Z">
        <w:r w:rsidR="006652E0" w:rsidRPr="006D7AC6" w:rsidDel="00E515CE">
          <w:rPr>
            <w:b/>
            <w:sz w:val="32"/>
            <w:szCs w:val="32"/>
            <w:u w:val="single"/>
          </w:rPr>
          <w:delText xml:space="preserve">          </w:delText>
        </w:r>
      </w:del>
      <w:ins w:id="1" w:author="mingshuai zhou" w:date="2017-05-25T19:14:00Z">
        <w:r w:rsidR="00E515CE">
          <w:rPr>
            <w:b/>
            <w:sz w:val="32"/>
            <w:szCs w:val="32"/>
            <w:u w:val="single"/>
          </w:rPr>
          <w:t>{</w:t>
        </w:r>
      </w:ins>
      <w:ins w:id="2" w:author="mingshuai zhou" w:date="2017-05-25T19:20:00Z">
        <w:r w:rsidR="00E515CE">
          <w:rPr>
            <w:rFonts w:hint="eastAsia"/>
            <w:b/>
            <w:sz w:val="32"/>
            <w:szCs w:val="32"/>
            <w:u w:val="single"/>
          </w:rPr>
          <w:t>name</w:t>
        </w:r>
      </w:ins>
      <w:ins w:id="3" w:author="mingshuai zhou" w:date="2017-05-25T19:14:00Z">
        <w:r w:rsidR="00E515CE">
          <w:rPr>
            <w:b/>
            <w:sz w:val="32"/>
            <w:szCs w:val="32"/>
            <w:u w:val="single"/>
          </w:rPr>
          <w:t>}</w:t>
        </w:r>
      </w:ins>
      <w:r w:rsidR="00271B3E" w:rsidRPr="008E7D7D">
        <w:rPr>
          <w:rFonts w:hint="eastAsia"/>
          <w:b/>
          <w:sz w:val="32"/>
          <w:szCs w:val="32"/>
        </w:rPr>
        <w:t>集合资金信托计划</w:t>
      </w:r>
    </w:p>
    <w:p w14:paraId="269C9BA6" w14:textId="77777777" w:rsidR="00271B3E" w:rsidRPr="008E7D7D" w:rsidRDefault="00271B3E" w:rsidP="00271B3E">
      <w:pPr>
        <w:jc w:val="center"/>
        <w:rPr>
          <w:b/>
          <w:sz w:val="32"/>
          <w:szCs w:val="32"/>
        </w:rPr>
      </w:pPr>
      <w:r w:rsidRPr="008E7D7D">
        <w:rPr>
          <w:rFonts w:hint="eastAsia"/>
          <w:b/>
          <w:sz w:val="32"/>
          <w:szCs w:val="32"/>
        </w:rPr>
        <w:t>信托事务管理报告</w:t>
      </w:r>
    </w:p>
    <w:p w14:paraId="610C04CC" w14:textId="77777777" w:rsidR="00271B3E" w:rsidRPr="00E326C9" w:rsidRDefault="00271B3E" w:rsidP="004C44F7">
      <w:pPr>
        <w:jc w:val="center"/>
        <w:outlineLvl w:val="0"/>
        <w:rPr>
          <w:b/>
          <w:sz w:val="36"/>
          <w:szCs w:val="36"/>
        </w:rPr>
      </w:pPr>
      <w:r w:rsidRPr="008E7D7D">
        <w:rPr>
          <w:rFonts w:hint="eastAsia"/>
          <w:b/>
          <w:sz w:val="32"/>
          <w:szCs w:val="32"/>
        </w:rPr>
        <w:t>（</w:t>
      </w:r>
      <w:del w:id="4" w:author="mingshuai zhou" w:date="2017-05-25T19:15:00Z">
        <w:r w:rsidR="009124E3" w:rsidRPr="006D7AC6" w:rsidDel="00E515CE">
          <w:rPr>
            <w:b/>
            <w:sz w:val="32"/>
            <w:szCs w:val="32"/>
            <w:u w:val="single"/>
          </w:rPr>
          <w:delText xml:space="preserve"> </w:delText>
        </w:r>
        <w:r w:rsidR="00890BD9" w:rsidRPr="006D7AC6" w:rsidDel="00E515CE">
          <w:rPr>
            <w:b/>
            <w:sz w:val="32"/>
            <w:szCs w:val="32"/>
            <w:u w:val="single"/>
          </w:rPr>
          <w:delText xml:space="preserve">    </w:delText>
        </w:r>
      </w:del>
      <w:ins w:id="5" w:author="mingshuai zhou" w:date="2017-05-25T19:15:00Z">
        <w:r w:rsidR="00E515CE">
          <w:rPr>
            <w:b/>
            <w:sz w:val="32"/>
            <w:szCs w:val="32"/>
            <w:u w:val="single"/>
          </w:rPr>
          <w:t>{year}</w:t>
        </w:r>
      </w:ins>
      <w:r w:rsidR="00BD14A5" w:rsidRPr="008E7D7D">
        <w:rPr>
          <w:rFonts w:hint="eastAsia"/>
          <w:b/>
          <w:sz w:val="32"/>
          <w:szCs w:val="32"/>
        </w:rPr>
        <w:t>年</w:t>
      </w:r>
      <w:r w:rsidR="009124E3" w:rsidRPr="008E7D7D">
        <w:rPr>
          <w:rFonts w:hint="eastAsia"/>
          <w:b/>
          <w:sz w:val="32"/>
          <w:szCs w:val="32"/>
        </w:rPr>
        <w:t>第</w:t>
      </w:r>
      <w:del w:id="6" w:author="mingshuai zhou" w:date="2017-05-25T19:15:00Z">
        <w:r w:rsidR="009124E3" w:rsidRPr="006D7AC6" w:rsidDel="00E515CE">
          <w:rPr>
            <w:b/>
            <w:sz w:val="32"/>
            <w:szCs w:val="32"/>
            <w:u w:val="single"/>
          </w:rPr>
          <w:delText xml:space="preserve"> </w:delText>
        </w:r>
        <w:r w:rsidR="00890BD9" w:rsidRPr="006D7AC6" w:rsidDel="00E515CE">
          <w:rPr>
            <w:b/>
            <w:sz w:val="32"/>
            <w:szCs w:val="32"/>
            <w:u w:val="single"/>
          </w:rPr>
          <w:delText xml:space="preserve">   </w:delText>
        </w:r>
      </w:del>
      <w:ins w:id="7" w:author="mingshuai zhou" w:date="2017-05-25T19:15:00Z">
        <w:r w:rsidR="00E515CE">
          <w:rPr>
            <w:b/>
            <w:sz w:val="32"/>
            <w:szCs w:val="32"/>
            <w:u w:val="single"/>
          </w:rPr>
          <w:t>{</w:t>
        </w:r>
        <w:r w:rsidR="00E515CE">
          <w:rPr>
            <w:rFonts w:hint="eastAsia"/>
            <w:b/>
            <w:sz w:val="32"/>
            <w:szCs w:val="32"/>
            <w:u w:val="single"/>
          </w:rPr>
          <w:t>season</w:t>
        </w:r>
        <w:r w:rsidR="00E515CE">
          <w:rPr>
            <w:b/>
            <w:sz w:val="32"/>
            <w:szCs w:val="32"/>
            <w:u w:val="single"/>
          </w:rPr>
          <w:t>}</w:t>
        </w:r>
      </w:ins>
      <w:r w:rsidR="009124E3" w:rsidRPr="008E7D7D">
        <w:rPr>
          <w:rFonts w:hint="eastAsia"/>
          <w:b/>
          <w:sz w:val="32"/>
          <w:szCs w:val="32"/>
        </w:rPr>
        <w:t>季度</w:t>
      </w:r>
      <w:r w:rsidRPr="008E7D7D">
        <w:rPr>
          <w:rFonts w:hint="eastAsia"/>
          <w:b/>
          <w:sz w:val="32"/>
          <w:szCs w:val="32"/>
        </w:rPr>
        <w:t>）</w:t>
      </w:r>
    </w:p>
    <w:p w14:paraId="2520E99E" w14:textId="77777777" w:rsidR="003D0422" w:rsidRPr="00E326C9" w:rsidRDefault="003D0422" w:rsidP="003D0422"/>
    <w:p w14:paraId="7AAF0E43" w14:textId="274327A1" w:rsidR="003D0422" w:rsidRPr="00E326C9" w:rsidRDefault="003D0422" w:rsidP="003D0422">
      <w:pPr>
        <w:rPr>
          <w:sz w:val="28"/>
          <w:szCs w:val="28"/>
        </w:rPr>
      </w:pPr>
      <w:r w:rsidRPr="00E326C9">
        <w:rPr>
          <w:rFonts w:hint="eastAsia"/>
          <w:sz w:val="28"/>
          <w:szCs w:val="28"/>
        </w:rPr>
        <w:t>尊敬的委托人</w:t>
      </w:r>
      <w:r w:rsidRPr="00E326C9">
        <w:rPr>
          <w:rFonts w:hint="eastAsia"/>
          <w:sz w:val="28"/>
          <w:szCs w:val="28"/>
        </w:rPr>
        <w:t>/</w:t>
      </w:r>
      <w:r w:rsidRPr="00E326C9">
        <w:rPr>
          <w:rFonts w:hint="eastAsia"/>
          <w:sz w:val="28"/>
          <w:szCs w:val="28"/>
        </w:rPr>
        <w:t>受益人：</w:t>
      </w:r>
      <w:ins w:id="8" w:author="mingshuai zhou" w:date="2017-06-01T09:52:00Z">
        <w:r w:rsidR="008369CC">
          <w:rPr>
            <w:rFonts w:hint="eastAsia"/>
            <w:sz w:val="28"/>
            <w:szCs w:val="28"/>
          </w:rPr>
          <w:t>{</w:t>
        </w:r>
      </w:ins>
      <w:ins w:id="9" w:author="mingshuai zhou" w:date="2017-06-01T09:53:00Z">
        <w:r w:rsidR="008369CC">
          <w:rPr>
            <w:rFonts w:hint="eastAsia"/>
            <w:sz w:val="28"/>
            <w:szCs w:val="28"/>
          </w:rPr>
          <w:t>受益人</w:t>
        </w:r>
      </w:ins>
      <w:ins w:id="10" w:author="mingshuai zhou" w:date="2017-06-01T09:52:00Z">
        <w:r w:rsidR="008369CC">
          <w:rPr>
            <w:sz w:val="28"/>
            <w:szCs w:val="28"/>
          </w:rPr>
          <w:t>}</w:t>
        </w:r>
      </w:ins>
    </w:p>
    <w:p w14:paraId="28C32590" w14:textId="4528B178" w:rsidR="00020D66" w:rsidRPr="002E6815" w:rsidRDefault="00271B3E" w:rsidP="00020D66">
      <w:pPr>
        <w:spacing w:line="360" w:lineRule="auto"/>
        <w:ind w:firstLineChars="200" w:firstLine="560"/>
        <w:rPr>
          <w:sz w:val="28"/>
          <w:szCs w:val="28"/>
        </w:rPr>
      </w:pPr>
      <w:r w:rsidRPr="00E326C9">
        <w:rPr>
          <w:rFonts w:hint="eastAsia"/>
          <w:sz w:val="28"/>
          <w:szCs w:val="28"/>
        </w:rPr>
        <w:t>大业信托有限责任公司（以下简称“本公司”）发起设立的“</w:t>
      </w:r>
      <w:r w:rsidR="00987656" w:rsidRPr="00E326C9">
        <w:rPr>
          <w:rFonts w:hint="eastAsia"/>
          <w:sz w:val="28"/>
          <w:szCs w:val="28"/>
        </w:rPr>
        <w:t>大业信托</w:t>
      </w:r>
      <w:r w:rsidR="00987656" w:rsidRPr="00E326C9">
        <w:rPr>
          <w:rFonts w:hint="eastAsia"/>
          <w:sz w:val="28"/>
          <w:szCs w:val="28"/>
        </w:rPr>
        <w:t>-</w:t>
      </w:r>
      <w:del w:id="11" w:author="mingshuai zhou" w:date="2017-05-25T19:20:00Z">
        <w:r w:rsidR="006652E0" w:rsidRPr="006D7AC6" w:rsidDel="00E515CE">
          <w:rPr>
            <w:sz w:val="28"/>
            <w:szCs w:val="28"/>
            <w:u w:val="single"/>
          </w:rPr>
          <w:delText xml:space="preserve">      </w:delText>
        </w:r>
        <w:r w:rsidR="006652E0" w:rsidDel="00E515CE">
          <w:rPr>
            <w:rFonts w:hint="eastAsia"/>
            <w:sz w:val="28"/>
            <w:szCs w:val="28"/>
            <w:u w:val="single"/>
          </w:rPr>
          <w:delText xml:space="preserve">      </w:delText>
        </w:r>
        <w:r w:rsidR="006652E0" w:rsidRPr="006D7AC6" w:rsidDel="00E515CE">
          <w:rPr>
            <w:sz w:val="28"/>
            <w:szCs w:val="28"/>
            <w:u w:val="single"/>
          </w:rPr>
          <w:delText xml:space="preserve">   </w:delText>
        </w:r>
      </w:del>
      <w:ins w:id="12" w:author="mingshuai zhou" w:date="2017-05-25T19:20:00Z">
        <w:r w:rsidR="00E515CE">
          <w:rPr>
            <w:sz w:val="28"/>
            <w:szCs w:val="28"/>
            <w:u w:val="single"/>
          </w:rPr>
          <w:t>{name}</w:t>
        </w:r>
      </w:ins>
      <w:r w:rsidR="007746B1" w:rsidRPr="00E326C9">
        <w:rPr>
          <w:rFonts w:hint="eastAsia"/>
          <w:sz w:val="28"/>
          <w:szCs w:val="28"/>
        </w:rPr>
        <w:t>集合资金信托计划”（以下简称“本信托计划”</w:t>
      </w:r>
      <w:r w:rsidR="000833C0" w:rsidRPr="00E326C9">
        <w:rPr>
          <w:rFonts w:hint="eastAsia"/>
          <w:sz w:val="28"/>
          <w:szCs w:val="28"/>
        </w:rPr>
        <w:t>或“信托计划”</w:t>
      </w:r>
      <w:r w:rsidR="007746B1" w:rsidRPr="00E326C9">
        <w:rPr>
          <w:rFonts w:hint="eastAsia"/>
          <w:sz w:val="28"/>
          <w:szCs w:val="28"/>
        </w:rPr>
        <w:t>）</w:t>
      </w:r>
      <w:r w:rsidR="009124E3">
        <w:rPr>
          <w:rFonts w:hint="eastAsia"/>
          <w:sz w:val="28"/>
          <w:szCs w:val="28"/>
        </w:rPr>
        <w:t>于</w:t>
      </w:r>
      <w:del w:id="13" w:author="mingshuai zhou" w:date="2017-05-25T19:20:00Z">
        <w:r w:rsidR="009124E3" w:rsidRPr="006D7AC6" w:rsidDel="00D82454">
          <w:rPr>
            <w:sz w:val="28"/>
            <w:szCs w:val="28"/>
            <w:u w:val="single"/>
          </w:rPr>
          <w:delText xml:space="preserve"> </w:delText>
        </w:r>
        <w:r w:rsidR="00240724" w:rsidRPr="006D7AC6" w:rsidDel="00D82454">
          <w:rPr>
            <w:sz w:val="28"/>
            <w:szCs w:val="28"/>
            <w:u w:val="single"/>
          </w:rPr>
          <w:delText xml:space="preserve">   </w:delText>
        </w:r>
        <w:r w:rsidR="006652E0" w:rsidDel="00D82454">
          <w:rPr>
            <w:rFonts w:hint="eastAsia"/>
            <w:sz w:val="28"/>
            <w:szCs w:val="28"/>
            <w:u w:val="single"/>
          </w:rPr>
          <w:delText xml:space="preserve"> </w:delText>
        </w:r>
        <w:r w:rsidR="00240724" w:rsidRPr="006D7AC6" w:rsidDel="00D82454">
          <w:rPr>
            <w:sz w:val="28"/>
            <w:szCs w:val="28"/>
            <w:u w:val="single"/>
          </w:rPr>
          <w:delText xml:space="preserve">  </w:delText>
        </w:r>
      </w:del>
      <w:ins w:id="14" w:author="mingshuai zhou" w:date="2017-05-25T19:20:00Z">
        <w:r w:rsidR="00D82454">
          <w:rPr>
            <w:sz w:val="28"/>
            <w:szCs w:val="28"/>
            <w:u w:val="single"/>
          </w:rPr>
          <w:t>{year}</w:t>
        </w:r>
      </w:ins>
      <w:r w:rsidR="009124E3" w:rsidRPr="00E326C9">
        <w:rPr>
          <w:rFonts w:hint="eastAsia"/>
          <w:sz w:val="28"/>
          <w:szCs w:val="28"/>
        </w:rPr>
        <w:t>年</w:t>
      </w:r>
      <w:del w:id="15" w:author="mingshuai zhou" w:date="2017-05-25T19:21:00Z">
        <w:r w:rsidR="00240724" w:rsidRPr="006D7AC6" w:rsidDel="00D82454">
          <w:rPr>
            <w:sz w:val="28"/>
            <w:szCs w:val="28"/>
            <w:u w:val="single"/>
          </w:rPr>
          <w:delText xml:space="preserve">  </w:delText>
        </w:r>
        <w:r w:rsidR="006652E0" w:rsidDel="00D82454">
          <w:rPr>
            <w:rFonts w:hint="eastAsia"/>
            <w:sz w:val="28"/>
            <w:szCs w:val="28"/>
            <w:u w:val="single"/>
          </w:rPr>
          <w:delText xml:space="preserve"> </w:delText>
        </w:r>
        <w:r w:rsidR="00240724" w:rsidRPr="006D7AC6" w:rsidDel="00D82454">
          <w:rPr>
            <w:sz w:val="28"/>
            <w:szCs w:val="28"/>
            <w:u w:val="single"/>
          </w:rPr>
          <w:delText xml:space="preserve"> </w:delText>
        </w:r>
        <w:r w:rsidR="009124E3" w:rsidRPr="006D7AC6" w:rsidDel="00D82454">
          <w:rPr>
            <w:sz w:val="28"/>
            <w:szCs w:val="28"/>
            <w:u w:val="single"/>
          </w:rPr>
          <w:delText xml:space="preserve"> </w:delText>
        </w:r>
      </w:del>
      <w:ins w:id="16" w:author="mingshuai zhou" w:date="2017-05-25T19:21:00Z">
        <w:r w:rsidR="00D82454">
          <w:rPr>
            <w:sz w:val="28"/>
            <w:szCs w:val="28"/>
            <w:u w:val="single"/>
          </w:rPr>
          <w:t>{month}</w:t>
        </w:r>
      </w:ins>
      <w:r w:rsidR="009124E3" w:rsidRPr="00E326C9">
        <w:rPr>
          <w:rFonts w:hint="eastAsia"/>
          <w:sz w:val="28"/>
          <w:szCs w:val="28"/>
        </w:rPr>
        <w:t>月</w:t>
      </w:r>
      <w:del w:id="17" w:author="mingshuai zhou" w:date="2017-05-25T19:21:00Z">
        <w:r w:rsidR="009124E3" w:rsidRPr="006D7AC6" w:rsidDel="00D82454">
          <w:rPr>
            <w:sz w:val="28"/>
            <w:szCs w:val="28"/>
            <w:u w:val="single"/>
          </w:rPr>
          <w:delText xml:space="preserve"> </w:delText>
        </w:r>
        <w:r w:rsidR="00240724" w:rsidRPr="006D7AC6" w:rsidDel="00D82454">
          <w:rPr>
            <w:sz w:val="28"/>
            <w:szCs w:val="28"/>
            <w:u w:val="single"/>
          </w:rPr>
          <w:delText xml:space="preserve">  </w:delText>
        </w:r>
        <w:r w:rsidR="006652E0" w:rsidDel="00D82454">
          <w:rPr>
            <w:rFonts w:hint="eastAsia"/>
            <w:sz w:val="28"/>
            <w:szCs w:val="28"/>
            <w:u w:val="single"/>
          </w:rPr>
          <w:delText xml:space="preserve"> </w:delText>
        </w:r>
        <w:r w:rsidR="00240724" w:rsidRPr="006D7AC6" w:rsidDel="00D82454">
          <w:rPr>
            <w:sz w:val="28"/>
            <w:szCs w:val="28"/>
            <w:u w:val="single"/>
          </w:rPr>
          <w:delText xml:space="preserve"> </w:delText>
        </w:r>
      </w:del>
      <w:ins w:id="18" w:author="mingshuai zhou" w:date="2017-05-25T19:21:00Z">
        <w:r w:rsidR="00D82454">
          <w:rPr>
            <w:sz w:val="28"/>
            <w:szCs w:val="28"/>
            <w:u w:val="single"/>
          </w:rPr>
          <w:t>{day}</w:t>
        </w:r>
      </w:ins>
      <w:r w:rsidR="009124E3" w:rsidRPr="00E326C9">
        <w:rPr>
          <w:rFonts w:hint="eastAsia"/>
          <w:sz w:val="28"/>
          <w:szCs w:val="28"/>
        </w:rPr>
        <w:t>日</w:t>
      </w:r>
      <w:r w:rsidR="007746B1" w:rsidRPr="00E326C9">
        <w:rPr>
          <w:rFonts w:hint="eastAsia"/>
          <w:sz w:val="28"/>
          <w:szCs w:val="28"/>
        </w:rPr>
        <w:t>依法成立</w:t>
      </w:r>
      <w:r w:rsidR="000D4A8A">
        <w:rPr>
          <w:rFonts w:hint="eastAsia"/>
          <w:sz w:val="28"/>
          <w:szCs w:val="28"/>
        </w:rPr>
        <w:t>。截至报告日，本信托计划存续</w:t>
      </w:r>
      <w:r w:rsidR="000833C0" w:rsidRPr="00E326C9">
        <w:rPr>
          <w:rFonts w:hint="eastAsia"/>
          <w:sz w:val="28"/>
          <w:szCs w:val="28"/>
        </w:rPr>
        <w:t>规模为</w:t>
      </w:r>
      <w:del w:id="19" w:author="mingshuai zhou" w:date="2017-05-25T19:21:00Z">
        <w:r w:rsidR="009124E3" w:rsidRPr="006D7AC6" w:rsidDel="00D82454">
          <w:rPr>
            <w:sz w:val="28"/>
            <w:szCs w:val="28"/>
            <w:u w:val="single"/>
          </w:rPr>
          <w:delText xml:space="preserve"> </w:delText>
        </w:r>
        <w:r w:rsidR="00240724" w:rsidRPr="006D7AC6" w:rsidDel="00D82454">
          <w:rPr>
            <w:sz w:val="28"/>
            <w:szCs w:val="28"/>
            <w:u w:val="single"/>
          </w:rPr>
          <w:delText xml:space="preserve">       </w:delText>
        </w:r>
        <w:r w:rsidR="006652E0" w:rsidRPr="006D7AC6" w:rsidDel="00D82454">
          <w:rPr>
            <w:sz w:val="28"/>
            <w:szCs w:val="28"/>
            <w:u w:val="single"/>
          </w:rPr>
          <w:delText xml:space="preserve"> </w:delText>
        </w:r>
      </w:del>
      <w:ins w:id="20" w:author="mingshuai zhou" w:date="2017-05-25T19:21:00Z">
        <w:r w:rsidR="00D82454">
          <w:rPr>
            <w:sz w:val="28"/>
            <w:szCs w:val="28"/>
            <w:u w:val="single"/>
          </w:rPr>
          <w:t>{money}</w:t>
        </w:r>
      </w:ins>
      <w:r w:rsidR="000833C0" w:rsidRPr="00E326C9">
        <w:rPr>
          <w:rFonts w:hint="eastAsia"/>
          <w:sz w:val="28"/>
          <w:szCs w:val="28"/>
        </w:rPr>
        <w:t>万元</w:t>
      </w:r>
      <w:r w:rsidR="007746B1" w:rsidRPr="00E326C9">
        <w:rPr>
          <w:rFonts w:hint="eastAsia"/>
          <w:sz w:val="28"/>
          <w:szCs w:val="28"/>
        </w:rPr>
        <w:t>。</w:t>
      </w:r>
    </w:p>
    <w:p w14:paraId="6184DDA7" w14:textId="77777777" w:rsidR="007F4D21" w:rsidRPr="00E326C9" w:rsidRDefault="007F4D21" w:rsidP="007F4D21">
      <w:pPr>
        <w:spacing w:line="360" w:lineRule="auto"/>
        <w:ind w:firstLineChars="200" w:firstLine="560"/>
        <w:rPr>
          <w:sz w:val="28"/>
          <w:szCs w:val="28"/>
        </w:rPr>
      </w:pPr>
      <w:r w:rsidRPr="00E326C9">
        <w:rPr>
          <w:rFonts w:hint="eastAsia"/>
          <w:sz w:val="28"/>
          <w:szCs w:val="28"/>
        </w:rPr>
        <w:t>本公司为该项目设立了信托专户：</w:t>
      </w:r>
    </w:p>
    <w:p w14:paraId="41382F6D" w14:textId="2BAD7D83" w:rsidR="00501D08" w:rsidRPr="00E326C9" w:rsidRDefault="007F4D21">
      <w:pPr>
        <w:ind w:firstLineChars="200" w:firstLine="560"/>
        <w:rPr>
          <w:sz w:val="28"/>
          <w:szCs w:val="28"/>
        </w:rPr>
      </w:pPr>
      <w:r w:rsidRPr="00E326C9">
        <w:rPr>
          <w:rFonts w:hint="eastAsia"/>
          <w:sz w:val="28"/>
          <w:szCs w:val="28"/>
        </w:rPr>
        <w:t>开户名称：</w:t>
      </w:r>
      <w:r w:rsidR="00240724" w:rsidRPr="00E326C9" w:rsidDel="00240724">
        <w:rPr>
          <w:rFonts w:hint="eastAsia"/>
          <w:sz w:val="28"/>
          <w:szCs w:val="28"/>
        </w:rPr>
        <w:t xml:space="preserve"> </w:t>
      </w:r>
      <w:ins w:id="21" w:author="mingshuai zhou" w:date="2017-06-01T09:51:00Z">
        <w:r w:rsidR="008369CC">
          <w:rPr>
            <w:rFonts w:hint="eastAsia"/>
            <w:sz w:val="28"/>
            <w:szCs w:val="28"/>
          </w:rPr>
          <w:t>{</w:t>
        </w:r>
      </w:ins>
      <w:ins w:id="22" w:author="mingshuai zhou" w:date="2017-06-01T09:52:00Z">
        <w:r w:rsidR="008369CC">
          <w:rPr>
            <w:sz w:val="28"/>
            <w:szCs w:val="28"/>
          </w:rPr>
          <w:t>accountName</w:t>
        </w:r>
      </w:ins>
      <w:ins w:id="23" w:author="mingshuai zhou" w:date="2017-06-01T09:51:00Z">
        <w:r w:rsidR="008369CC">
          <w:rPr>
            <w:sz w:val="28"/>
            <w:szCs w:val="28"/>
          </w:rPr>
          <w:t>}</w:t>
        </w:r>
      </w:ins>
    </w:p>
    <w:p w14:paraId="238047AF" w14:textId="7EACC4CD" w:rsidR="00501D08" w:rsidRPr="00E326C9" w:rsidRDefault="007F4D21">
      <w:pPr>
        <w:ind w:firstLineChars="200" w:firstLine="560"/>
        <w:rPr>
          <w:sz w:val="28"/>
          <w:szCs w:val="28"/>
        </w:rPr>
      </w:pPr>
      <w:r w:rsidRPr="00E326C9">
        <w:rPr>
          <w:rFonts w:hint="eastAsia"/>
          <w:sz w:val="28"/>
          <w:szCs w:val="28"/>
        </w:rPr>
        <w:t>开户银行：</w:t>
      </w:r>
      <w:r w:rsidR="009124E3">
        <w:rPr>
          <w:rFonts w:hint="eastAsia"/>
          <w:sz w:val="28"/>
          <w:szCs w:val="28"/>
        </w:rPr>
        <w:t xml:space="preserve"> </w:t>
      </w:r>
      <w:ins w:id="24" w:author="mingshuai zhou" w:date="2017-06-01T09:52:00Z">
        <w:r w:rsidR="008369CC">
          <w:rPr>
            <w:rFonts w:hint="eastAsia"/>
            <w:sz w:val="28"/>
            <w:szCs w:val="28"/>
          </w:rPr>
          <w:t>{</w:t>
        </w:r>
        <w:r w:rsidR="008369CC">
          <w:rPr>
            <w:sz w:val="28"/>
            <w:szCs w:val="28"/>
          </w:rPr>
          <w:t>accountBank}</w:t>
        </w:r>
      </w:ins>
    </w:p>
    <w:p w14:paraId="0B4ACB4F" w14:textId="7B2271B2" w:rsidR="00501D08" w:rsidRPr="00E326C9" w:rsidRDefault="007F4D21">
      <w:pPr>
        <w:ind w:firstLineChars="200" w:firstLine="560"/>
        <w:rPr>
          <w:sz w:val="28"/>
          <w:szCs w:val="28"/>
        </w:rPr>
      </w:pPr>
      <w:r w:rsidRPr="00E326C9">
        <w:rPr>
          <w:rFonts w:hint="eastAsia"/>
          <w:sz w:val="28"/>
          <w:szCs w:val="28"/>
        </w:rPr>
        <w:t>开户账号：</w:t>
      </w:r>
      <w:r w:rsidR="009124E3">
        <w:rPr>
          <w:rFonts w:hint="eastAsia"/>
          <w:sz w:val="28"/>
          <w:szCs w:val="28"/>
        </w:rPr>
        <w:t xml:space="preserve"> </w:t>
      </w:r>
      <w:ins w:id="25" w:author="mingshuai zhou" w:date="2017-06-01T09:52:00Z">
        <w:r w:rsidR="008369CC">
          <w:rPr>
            <w:rFonts w:hint="eastAsia"/>
            <w:sz w:val="28"/>
            <w:szCs w:val="28"/>
          </w:rPr>
          <w:t>{</w:t>
        </w:r>
        <w:r w:rsidR="008369CC">
          <w:rPr>
            <w:sz w:val="28"/>
            <w:szCs w:val="28"/>
          </w:rPr>
          <w:t>accountNo}</w:t>
        </w:r>
      </w:ins>
    </w:p>
    <w:p w14:paraId="4F665B28" w14:textId="3000ABDD" w:rsidR="003E1AFE" w:rsidRPr="00E326C9" w:rsidRDefault="003E1AFE" w:rsidP="003E1AFE">
      <w:pPr>
        <w:spacing w:line="360" w:lineRule="auto"/>
        <w:ind w:firstLineChars="200" w:firstLine="560"/>
        <w:rPr>
          <w:sz w:val="28"/>
          <w:szCs w:val="28"/>
        </w:rPr>
      </w:pPr>
      <w:r w:rsidRPr="00E326C9">
        <w:rPr>
          <w:rFonts w:hint="eastAsia"/>
          <w:sz w:val="28"/>
          <w:szCs w:val="28"/>
        </w:rPr>
        <w:t>本公司作为受托人向您报告本信托计划成立</w:t>
      </w:r>
      <w:r w:rsidR="009124E3" w:rsidRPr="00E326C9">
        <w:rPr>
          <w:rFonts w:hint="eastAsia"/>
          <w:sz w:val="28"/>
          <w:szCs w:val="28"/>
        </w:rPr>
        <w:t>后</w:t>
      </w:r>
      <w:del w:id="26" w:author="mingshuai zhou" w:date="2017-06-01T09:51:00Z">
        <w:r w:rsidR="00240724" w:rsidRPr="006D7AC6" w:rsidDel="0033279B">
          <w:rPr>
            <w:sz w:val="28"/>
            <w:szCs w:val="28"/>
            <w:u w:val="single"/>
          </w:rPr>
          <w:delText xml:space="preserve">    </w:delText>
        </w:r>
        <w:r w:rsidR="009124E3" w:rsidRPr="006D7AC6" w:rsidDel="0033279B">
          <w:rPr>
            <w:sz w:val="28"/>
            <w:szCs w:val="28"/>
            <w:u w:val="single"/>
          </w:rPr>
          <w:delText xml:space="preserve"> </w:delText>
        </w:r>
      </w:del>
      <w:ins w:id="27" w:author="mingshuai zhou" w:date="2017-06-01T09:51:00Z">
        <w:r w:rsidR="0033279B">
          <w:rPr>
            <w:sz w:val="28"/>
            <w:szCs w:val="28"/>
            <w:u w:val="single"/>
          </w:rPr>
          <w:t>{year}</w:t>
        </w:r>
      </w:ins>
      <w:r w:rsidR="00BD14A5" w:rsidRPr="00E326C9">
        <w:rPr>
          <w:rFonts w:hint="eastAsia"/>
          <w:sz w:val="28"/>
          <w:szCs w:val="28"/>
        </w:rPr>
        <w:t>年</w:t>
      </w:r>
      <w:r w:rsidR="009124E3" w:rsidRPr="00E326C9">
        <w:rPr>
          <w:rFonts w:hint="eastAsia"/>
          <w:sz w:val="28"/>
          <w:szCs w:val="28"/>
        </w:rPr>
        <w:t>第</w:t>
      </w:r>
      <w:del w:id="28" w:author="mingshuai zhou" w:date="2017-06-01T09:51:00Z">
        <w:r w:rsidR="00240724" w:rsidRPr="006D7AC6" w:rsidDel="0033279B">
          <w:rPr>
            <w:sz w:val="28"/>
            <w:szCs w:val="28"/>
            <w:u w:val="single"/>
          </w:rPr>
          <w:delText xml:space="preserve">  </w:delText>
        </w:r>
        <w:r w:rsidR="009124E3" w:rsidRPr="006D7AC6" w:rsidDel="0033279B">
          <w:rPr>
            <w:sz w:val="28"/>
            <w:szCs w:val="28"/>
            <w:u w:val="single"/>
          </w:rPr>
          <w:delText xml:space="preserve"> </w:delText>
        </w:r>
      </w:del>
      <w:ins w:id="29" w:author="mingshuai zhou" w:date="2017-06-01T09:51:00Z">
        <w:r w:rsidR="0033279B">
          <w:rPr>
            <w:sz w:val="28"/>
            <w:szCs w:val="28"/>
            <w:u w:val="single"/>
          </w:rPr>
          <w:t>{season}</w:t>
        </w:r>
      </w:ins>
      <w:r w:rsidR="009124E3" w:rsidRPr="00E326C9">
        <w:rPr>
          <w:rFonts w:hint="eastAsia"/>
          <w:sz w:val="28"/>
          <w:szCs w:val="28"/>
        </w:rPr>
        <w:t>季度</w:t>
      </w:r>
      <w:r w:rsidRPr="00E326C9">
        <w:rPr>
          <w:rFonts w:hint="eastAsia"/>
          <w:sz w:val="28"/>
          <w:szCs w:val="28"/>
        </w:rPr>
        <w:t>的信托事务管理事宜。</w:t>
      </w:r>
    </w:p>
    <w:p w14:paraId="24C3F5FC" w14:textId="77777777" w:rsidR="003335BC" w:rsidRPr="00E326C9" w:rsidRDefault="003335BC" w:rsidP="00ED7DC2">
      <w:pPr>
        <w:spacing w:line="360" w:lineRule="auto"/>
        <w:ind w:firstLineChars="200" w:firstLine="560"/>
        <w:rPr>
          <w:sz w:val="28"/>
          <w:szCs w:val="28"/>
        </w:rPr>
      </w:pPr>
      <w:r w:rsidRPr="00E326C9">
        <w:rPr>
          <w:rFonts w:hint="eastAsia"/>
          <w:sz w:val="28"/>
          <w:szCs w:val="28"/>
        </w:rPr>
        <w:t>本公司对报告全部内容的真实性、准确性、完整性负责。</w:t>
      </w:r>
    </w:p>
    <w:p w14:paraId="0CC07FF8" w14:textId="77777777" w:rsidR="003335BC" w:rsidRPr="00E326C9" w:rsidRDefault="003335BC" w:rsidP="004C44F7">
      <w:pPr>
        <w:spacing w:line="360" w:lineRule="auto"/>
        <w:ind w:firstLineChars="200" w:firstLine="560"/>
        <w:outlineLvl w:val="0"/>
        <w:rPr>
          <w:sz w:val="28"/>
          <w:szCs w:val="28"/>
        </w:rPr>
      </w:pPr>
      <w:r w:rsidRPr="00E326C9">
        <w:rPr>
          <w:rFonts w:hint="eastAsia"/>
          <w:sz w:val="28"/>
          <w:szCs w:val="28"/>
        </w:rPr>
        <w:t>一、项目运行情况</w:t>
      </w:r>
    </w:p>
    <w:p w14:paraId="4FFA0224" w14:textId="77777777" w:rsidR="003335BC" w:rsidRPr="00E326C9" w:rsidRDefault="003335BC" w:rsidP="00ED7DC2">
      <w:pPr>
        <w:spacing w:line="360" w:lineRule="auto"/>
        <w:ind w:firstLineChars="200" w:firstLine="560"/>
        <w:rPr>
          <w:sz w:val="28"/>
          <w:szCs w:val="28"/>
        </w:rPr>
      </w:pPr>
      <w:r w:rsidRPr="00E326C9">
        <w:rPr>
          <w:rFonts w:hint="eastAsia"/>
          <w:sz w:val="28"/>
          <w:szCs w:val="28"/>
        </w:rPr>
        <w:t>（一）自本信托计划成立起至本日，受托人恪尽职守、勤勉尽责、谨慎管理，忠实履行有关法律、行政法规和本项目信托文件的规定。</w:t>
      </w:r>
    </w:p>
    <w:p w14:paraId="45310FFF" w14:textId="77777777" w:rsidR="003335BC" w:rsidRPr="00E326C9" w:rsidRDefault="003335BC" w:rsidP="00ED7DC2">
      <w:pPr>
        <w:spacing w:line="360" w:lineRule="auto"/>
        <w:ind w:firstLineChars="200" w:firstLine="560"/>
        <w:rPr>
          <w:sz w:val="28"/>
          <w:szCs w:val="28"/>
        </w:rPr>
      </w:pPr>
      <w:r w:rsidRPr="00E326C9">
        <w:rPr>
          <w:rFonts w:hint="eastAsia"/>
          <w:sz w:val="28"/>
          <w:szCs w:val="28"/>
        </w:rPr>
        <w:t>（二）自本信托计划成立起至本日，受托人没有发现项目有异常情况或者不利情况。</w:t>
      </w:r>
    </w:p>
    <w:p w14:paraId="063F7937" w14:textId="77777777" w:rsidR="00B44EDA" w:rsidRPr="00E326C9" w:rsidRDefault="00B44EDA" w:rsidP="004C44F7">
      <w:pPr>
        <w:spacing w:line="360" w:lineRule="auto"/>
        <w:ind w:firstLineChars="200" w:firstLine="560"/>
        <w:outlineLvl w:val="0"/>
        <w:rPr>
          <w:sz w:val="28"/>
          <w:szCs w:val="28"/>
        </w:rPr>
      </w:pPr>
      <w:r w:rsidRPr="00E326C9">
        <w:rPr>
          <w:rFonts w:hint="eastAsia"/>
          <w:sz w:val="28"/>
          <w:szCs w:val="28"/>
        </w:rPr>
        <w:lastRenderedPageBreak/>
        <w:t>二、</w:t>
      </w:r>
      <w:r w:rsidR="00A603DF" w:rsidRPr="00E326C9">
        <w:rPr>
          <w:rFonts w:hint="eastAsia"/>
          <w:sz w:val="28"/>
          <w:szCs w:val="28"/>
        </w:rPr>
        <w:t>资金使用情况</w:t>
      </w:r>
    </w:p>
    <w:p w14:paraId="4C19E2B6" w14:textId="14C7583B" w:rsidR="003D0422" w:rsidRPr="00E326C9" w:rsidRDefault="001E4580" w:rsidP="009841FF">
      <w:pPr>
        <w:ind w:firstLineChars="200" w:firstLine="560"/>
        <w:rPr>
          <w:sz w:val="28"/>
          <w:szCs w:val="28"/>
        </w:rPr>
      </w:pPr>
      <w:r w:rsidRPr="00E326C9">
        <w:rPr>
          <w:rFonts w:hint="eastAsia"/>
          <w:sz w:val="28"/>
          <w:szCs w:val="28"/>
        </w:rPr>
        <w:t>信托计划成立后，受托人按照</w:t>
      </w:r>
      <w:r w:rsidR="009547A9">
        <w:rPr>
          <w:rFonts w:hint="eastAsia"/>
          <w:sz w:val="28"/>
          <w:szCs w:val="28"/>
        </w:rPr>
        <w:t>信托文件的规定</w:t>
      </w:r>
      <w:r w:rsidRPr="00E326C9">
        <w:rPr>
          <w:rFonts w:hint="eastAsia"/>
          <w:sz w:val="28"/>
          <w:szCs w:val="28"/>
        </w:rPr>
        <w:t>，将</w:t>
      </w:r>
      <w:r w:rsidR="00A603DF" w:rsidRPr="00E326C9">
        <w:rPr>
          <w:rFonts w:hint="eastAsia"/>
          <w:sz w:val="28"/>
          <w:szCs w:val="28"/>
        </w:rPr>
        <w:t>信托资金</w:t>
      </w:r>
      <w:r w:rsidR="0068103B" w:rsidRPr="00E326C9">
        <w:rPr>
          <w:rFonts w:hint="eastAsia"/>
          <w:sz w:val="28"/>
          <w:szCs w:val="28"/>
        </w:rPr>
        <w:t>用于</w:t>
      </w:r>
      <w:commentRangeStart w:id="30"/>
      <w:del w:id="31" w:author="mingshuai zhou" w:date="2017-06-01T09:53:00Z">
        <w:r w:rsidR="00240724" w:rsidRPr="006D7AC6" w:rsidDel="008369CC">
          <w:rPr>
            <w:sz w:val="28"/>
            <w:szCs w:val="28"/>
            <w:u w:val="single"/>
          </w:rPr>
          <w:delText xml:space="preserve">              </w:delText>
        </w:r>
        <w:r w:rsidR="009124E3" w:rsidRPr="006D7AC6" w:rsidDel="008369CC">
          <w:rPr>
            <w:sz w:val="28"/>
            <w:szCs w:val="28"/>
            <w:u w:val="single"/>
          </w:rPr>
          <w:delText xml:space="preserve"> </w:delText>
        </w:r>
        <w:commentRangeEnd w:id="30"/>
        <w:r w:rsidR="009547A9" w:rsidDel="008369CC">
          <w:rPr>
            <w:rStyle w:val="a6"/>
          </w:rPr>
          <w:commentReference w:id="30"/>
        </w:r>
      </w:del>
      <w:ins w:id="32" w:author="mingshuai zhou" w:date="2017-06-01T09:53:00Z">
        <w:r w:rsidR="008369CC">
          <w:rPr>
            <w:sz w:val="28"/>
            <w:szCs w:val="28"/>
            <w:u w:val="single"/>
          </w:rPr>
          <w:t>{</w:t>
        </w:r>
        <w:r w:rsidR="008369CC">
          <w:rPr>
            <w:rFonts w:hint="eastAsia"/>
            <w:sz w:val="28"/>
            <w:szCs w:val="28"/>
            <w:u w:val="single"/>
          </w:rPr>
          <w:t>资金投向</w:t>
        </w:r>
        <w:r w:rsidR="008369CC">
          <w:rPr>
            <w:sz w:val="28"/>
            <w:szCs w:val="28"/>
            <w:u w:val="single"/>
          </w:rPr>
          <w:t>}</w:t>
        </w:r>
      </w:ins>
      <w:r w:rsidRPr="00E326C9">
        <w:rPr>
          <w:rFonts w:hint="eastAsia"/>
          <w:sz w:val="28"/>
          <w:szCs w:val="28"/>
        </w:rPr>
        <w:t>。</w:t>
      </w:r>
      <w:r w:rsidR="00850030" w:rsidRPr="00E326C9">
        <w:rPr>
          <w:rFonts w:hint="eastAsia"/>
          <w:sz w:val="28"/>
          <w:szCs w:val="28"/>
        </w:rPr>
        <w:t>目前，</w:t>
      </w:r>
      <w:commentRangeStart w:id="33"/>
      <w:del w:id="34" w:author="mingshuai zhou" w:date="2017-06-01T09:53:00Z">
        <w:r w:rsidR="009124E3" w:rsidRPr="006D7AC6" w:rsidDel="008369CC">
          <w:rPr>
            <w:sz w:val="28"/>
            <w:szCs w:val="28"/>
            <w:u w:val="single"/>
          </w:rPr>
          <w:delText xml:space="preserve"> </w:delText>
        </w:r>
        <w:r w:rsidR="00240724" w:rsidRPr="006D7AC6" w:rsidDel="008369CC">
          <w:rPr>
            <w:sz w:val="28"/>
            <w:szCs w:val="28"/>
            <w:u w:val="single"/>
          </w:rPr>
          <w:delText xml:space="preserve">        </w:delText>
        </w:r>
        <w:commentRangeEnd w:id="33"/>
        <w:r w:rsidR="009547A9" w:rsidDel="008369CC">
          <w:rPr>
            <w:rStyle w:val="a6"/>
          </w:rPr>
          <w:commentReference w:id="33"/>
        </w:r>
      </w:del>
      <w:ins w:id="35" w:author="mingshuai zhou" w:date="2017-06-01T09:53:00Z">
        <w:r w:rsidR="008369CC">
          <w:rPr>
            <w:sz w:val="28"/>
            <w:szCs w:val="28"/>
            <w:u w:val="single"/>
          </w:rPr>
          <w:t>{</w:t>
        </w:r>
      </w:ins>
      <w:ins w:id="36" w:author="mingshuai zhou" w:date="2017-06-01T09:54:00Z">
        <w:r w:rsidR="008369CC">
          <w:rPr>
            <w:rFonts w:hint="eastAsia"/>
            <w:sz w:val="28"/>
            <w:szCs w:val="28"/>
            <w:u w:val="single"/>
          </w:rPr>
          <w:t>谁</w:t>
        </w:r>
      </w:ins>
      <w:ins w:id="37" w:author="mingshuai zhou" w:date="2017-06-01T09:53:00Z">
        <w:r w:rsidR="008369CC">
          <w:rPr>
            <w:sz w:val="28"/>
            <w:szCs w:val="28"/>
            <w:u w:val="single"/>
          </w:rPr>
          <w:t>}</w:t>
        </w:r>
      </w:ins>
      <w:r w:rsidR="00850030" w:rsidRPr="00E326C9">
        <w:rPr>
          <w:rFonts w:hint="eastAsia"/>
          <w:sz w:val="28"/>
          <w:szCs w:val="28"/>
        </w:rPr>
        <w:t>经营情况及财务状况正常。</w:t>
      </w:r>
      <w:r w:rsidR="00D31241" w:rsidRPr="00E326C9">
        <w:rPr>
          <w:rFonts w:hint="eastAsia"/>
          <w:sz w:val="28"/>
          <w:szCs w:val="28"/>
        </w:rPr>
        <w:t>至本报告期末，</w:t>
      </w:r>
      <w:r w:rsidR="00BC66BD" w:rsidRPr="00E326C9">
        <w:rPr>
          <w:rFonts w:hint="eastAsia"/>
          <w:sz w:val="28"/>
          <w:szCs w:val="28"/>
        </w:rPr>
        <w:t>信托专</w:t>
      </w:r>
      <w:r w:rsidR="00D31241" w:rsidRPr="00E326C9">
        <w:rPr>
          <w:rFonts w:hint="eastAsia"/>
          <w:sz w:val="28"/>
          <w:szCs w:val="28"/>
        </w:rPr>
        <w:t>户资金余额</w:t>
      </w:r>
      <w:r w:rsidR="00E67DB6" w:rsidRPr="00E326C9">
        <w:rPr>
          <w:rFonts w:hint="eastAsia"/>
          <w:sz w:val="28"/>
          <w:szCs w:val="28"/>
        </w:rPr>
        <w:t>为人民币</w:t>
      </w:r>
      <w:del w:id="38" w:author="mingshuai zhou" w:date="2017-06-01T09:53:00Z">
        <w:r w:rsidR="009124E3" w:rsidRPr="006D7AC6" w:rsidDel="008369CC">
          <w:rPr>
            <w:sz w:val="28"/>
            <w:szCs w:val="28"/>
            <w:u w:val="single"/>
          </w:rPr>
          <w:delText xml:space="preserve"> </w:delText>
        </w:r>
        <w:r w:rsidR="00240724" w:rsidRPr="006D7AC6" w:rsidDel="008369CC">
          <w:rPr>
            <w:sz w:val="28"/>
            <w:szCs w:val="28"/>
            <w:u w:val="single"/>
          </w:rPr>
          <w:delText xml:space="preserve">         </w:delText>
        </w:r>
      </w:del>
      <w:ins w:id="39" w:author="mingshuai zhou" w:date="2017-06-01T09:53:00Z">
        <w:r w:rsidR="008369CC">
          <w:rPr>
            <w:sz w:val="28"/>
            <w:szCs w:val="28"/>
            <w:u w:val="single"/>
          </w:rPr>
          <w:t>{</w:t>
        </w:r>
      </w:ins>
      <w:ins w:id="40" w:author="mingshuai zhou" w:date="2017-06-01T09:54:00Z">
        <w:r w:rsidR="008369CC">
          <w:rPr>
            <w:rFonts w:hint="eastAsia"/>
            <w:sz w:val="28"/>
            <w:szCs w:val="28"/>
            <w:u w:val="single"/>
          </w:rPr>
          <w:t>余额</w:t>
        </w:r>
      </w:ins>
      <w:ins w:id="41" w:author="mingshuai zhou" w:date="2017-06-01T09:53:00Z">
        <w:r w:rsidR="008369CC">
          <w:rPr>
            <w:sz w:val="28"/>
            <w:szCs w:val="28"/>
            <w:u w:val="single"/>
          </w:rPr>
          <w:t>}</w:t>
        </w:r>
      </w:ins>
      <w:r w:rsidR="00D31241" w:rsidRPr="00E326C9">
        <w:rPr>
          <w:rFonts w:hint="eastAsia"/>
          <w:sz w:val="28"/>
          <w:szCs w:val="28"/>
        </w:rPr>
        <w:t>元。</w:t>
      </w:r>
    </w:p>
    <w:p w14:paraId="181B2EA5" w14:textId="77777777" w:rsidR="00F37453" w:rsidRPr="00E326C9" w:rsidRDefault="00F37453" w:rsidP="004C44F7">
      <w:pPr>
        <w:spacing w:line="360" w:lineRule="auto"/>
        <w:ind w:firstLineChars="200" w:firstLine="560"/>
        <w:outlineLvl w:val="0"/>
        <w:rPr>
          <w:sz w:val="28"/>
          <w:szCs w:val="28"/>
        </w:rPr>
      </w:pPr>
      <w:r w:rsidRPr="00E326C9">
        <w:rPr>
          <w:rFonts w:hint="eastAsia"/>
          <w:sz w:val="28"/>
          <w:szCs w:val="28"/>
        </w:rPr>
        <w:t>三、期间收益分配情况</w:t>
      </w:r>
    </w:p>
    <w:p w14:paraId="65D93134" w14:textId="4D4A32E6" w:rsidR="003D0422" w:rsidRPr="00E326C9" w:rsidRDefault="00B22C47" w:rsidP="00B22C47">
      <w:pPr>
        <w:spacing w:line="360" w:lineRule="auto"/>
        <w:ind w:firstLineChars="200" w:firstLine="560"/>
        <w:rPr>
          <w:sz w:val="28"/>
          <w:szCs w:val="28"/>
        </w:rPr>
      </w:pPr>
      <w:r w:rsidRPr="00E326C9">
        <w:rPr>
          <w:rFonts w:hint="eastAsia"/>
          <w:sz w:val="28"/>
          <w:szCs w:val="28"/>
        </w:rPr>
        <w:t>信托计划存续期内，受益人信托收益</w:t>
      </w:r>
      <w:commentRangeStart w:id="42"/>
      <w:r w:rsidR="00D567C8" w:rsidRPr="00CE3FEB">
        <w:rPr>
          <w:rFonts w:hint="eastAsia"/>
          <w:sz w:val="28"/>
          <w:szCs w:val="28"/>
        </w:rPr>
        <w:t>按</w:t>
      </w:r>
      <w:del w:id="43" w:author="mingshuai zhou" w:date="2017-06-01T09:54:00Z">
        <w:r w:rsidR="00D567C8" w:rsidRPr="002B7AD3" w:rsidDel="008369CC">
          <w:rPr>
            <w:rFonts w:hint="eastAsia"/>
            <w:sz w:val="28"/>
            <w:szCs w:val="28"/>
            <w:u w:val="single"/>
          </w:rPr>
          <w:delText xml:space="preserve">        </w:delText>
        </w:r>
      </w:del>
      <w:ins w:id="44" w:author="mingshuai zhou" w:date="2017-06-01T09:54:00Z">
        <w:r w:rsidR="008369CC">
          <w:rPr>
            <w:rFonts w:hint="eastAsia"/>
            <w:sz w:val="28"/>
            <w:szCs w:val="28"/>
            <w:u w:val="single"/>
          </w:rPr>
          <w:t>{</w:t>
        </w:r>
        <w:r w:rsidR="008369CC">
          <w:rPr>
            <w:sz w:val="28"/>
            <w:szCs w:val="28"/>
            <w:u w:val="single"/>
          </w:rPr>
          <w:t>}</w:t>
        </w:r>
      </w:ins>
      <w:r w:rsidR="00D567C8" w:rsidRPr="00CE3FEB">
        <w:rPr>
          <w:rFonts w:hint="eastAsia"/>
          <w:sz w:val="28"/>
          <w:szCs w:val="28"/>
        </w:rPr>
        <w:t>进行分配，结算日（除最后一个结算日）为</w:t>
      </w:r>
      <w:del w:id="45" w:author="mingshuai zhou" w:date="2017-06-01T09:54:00Z">
        <w:r w:rsidR="00D567C8" w:rsidRPr="002B7AD3" w:rsidDel="008369CC">
          <w:rPr>
            <w:rFonts w:hint="eastAsia"/>
            <w:sz w:val="28"/>
            <w:szCs w:val="28"/>
            <w:u w:val="single"/>
          </w:rPr>
          <w:delText xml:space="preserve">                </w:delText>
        </w:r>
      </w:del>
      <w:ins w:id="46" w:author="mingshuai zhou" w:date="2017-06-01T09:54:00Z">
        <w:r w:rsidR="008369CC">
          <w:rPr>
            <w:rFonts w:hint="eastAsia"/>
            <w:sz w:val="28"/>
            <w:szCs w:val="28"/>
            <w:u w:val="single"/>
          </w:rPr>
          <w:t>{</w:t>
        </w:r>
        <w:r w:rsidR="008369CC">
          <w:rPr>
            <w:rFonts w:hint="eastAsia"/>
            <w:sz w:val="28"/>
            <w:szCs w:val="28"/>
            <w:u w:val="single"/>
          </w:rPr>
          <w:t>结算日</w:t>
        </w:r>
        <w:r w:rsidR="008369CC">
          <w:rPr>
            <w:sz w:val="28"/>
            <w:szCs w:val="28"/>
            <w:u w:val="single"/>
          </w:rPr>
          <w:t>}</w:t>
        </w:r>
      </w:ins>
      <w:r w:rsidR="00D567C8" w:rsidRPr="00CE3FEB">
        <w:rPr>
          <w:rFonts w:hint="eastAsia"/>
          <w:sz w:val="28"/>
          <w:szCs w:val="28"/>
        </w:rPr>
        <w:t>，支付日为结算日后的</w:t>
      </w:r>
      <w:del w:id="47" w:author="mingshuai zhou" w:date="2017-06-01T09:54:00Z">
        <w:r w:rsidR="00D567C8" w:rsidRPr="002B7AD3" w:rsidDel="008369CC">
          <w:rPr>
            <w:rFonts w:hint="eastAsia"/>
            <w:sz w:val="28"/>
            <w:szCs w:val="28"/>
            <w:u w:val="single"/>
          </w:rPr>
          <w:delText xml:space="preserve">      </w:delText>
        </w:r>
      </w:del>
      <w:ins w:id="48" w:author="mingshuai zhou" w:date="2017-06-01T09:54:00Z">
        <w:r w:rsidR="008369CC">
          <w:rPr>
            <w:rFonts w:hint="eastAsia"/>
            <w:sz w:val="28"/>
            <w:szCs w:val="28"/>
            <w:u w:val="single"/>
          </w:rPr>
          <w:t>{</w:t>
        </w:r>
        <w:r w:rsidR="008369CC">
          <w:rPr>
            <w:rFonts w:hint="eastAsia"/>
            <w:sz w:val="28"/>
            <w:szCs w:val="28"/>
            <w:u w:val="single"/>
          </w:rPr>
          <w:t>几</w:t>
        </w:r>
        <w:r w:rsidR="008369CC">
          <w:rPr>
            <w:sz w:val="28"/>
            <w:szCs w:val="28"/>
            <w:u w:val="single"/>
          </w:rPr>
          <w:t>}</w:t>
        </w:r>
      </w:ins>
      <w:r w:rsidR="00D567C8" w:rsidRPr="00CE3FEB">
        <w:rPr>
          <w:rFonts w:hint="eastAsia"/>
          <w:sz w:val="28"/>
          <w:szCs w:val="28"/>
        </w:rPr>
        <w:t>个工作日内</w:t>
      </w:r>
      <w:commentRangeEnd w:id="42"/>
      <w:r w:rsidR="00D567C8">
        <w:rPr>
          <w:rStyle w:val="a6"/>
        </w:rPr>
        <w:commentReference w:id="42"/>
      </w:r>
      <w:r w:rsidR="00D567C8" w:rsidRPr="00CE3FEB">
        <w:rPr>
          <w:rFonts w:hint="eastAsia"/>
          <w:sz w:val="28"/>
          <w:szCs w:val="28"/>
        </w:rPr>
        <w:t>（如遇节假日推迟至下一个工作日）</w:t>
      </w:r>
      <w:r w:rsidR="00D567C8" w:rsidRPr="00A13EB4">
        <w:rPr>
          <w:rFonts w:hint="eastAsia"/>
          <w:sz w:val="28"/>
          <w:szCs w:val="28"/>
        </w:rPr>
        <w:t>，</w:t>
      </w:r>
      <w:r w:rsidR="00D567C8" w:rsidRPr="00CE3FEB">
        <w:rPr>
          <w:rFonts w:hint="eastAsia"/>
          <w:sz w:val="28"/>
          <w:szCs w:val="28"/>
        </w:rPr>
        <w:t>应分配信托收益最后一个结算日为受益人持有信托单位终止情形出现日，支付日为信托单位终止情形出现日至信托单位终止日期间的工作日</w:t>
      </w:r>
      <w:r w:rsidRPr="00E326C9">
        <w:rPr>
          <w:rFonts w:hint="eastAsia"/>
          <w:sz w:val="28"/>
          <w:szCs w:val="28"/>
        </w:rPr>
        <w:t>。本报告期内，本信托计划未进行信托</w:t>
      </w:r>
      <w:r w:rsidR="00447226" w:rsidRPr="00E326C9">
        <w:rPr>
          <w:rFonts w:hint="eastAsia"/>
          <w:sz w:val="28"/>
          <w:szCs w:val="28"/>
        </w:rPr>
        <w:t>收益</w:t>
      </w:r>
      <w:r w:rsidRPr="00E326C9">
        <w:rPr>
          <w:rFonts w:hint="eastAsia"/>
          <w:sz w:val="28"/>
          <w:szCs w:val="28"/>
        </w:rPr>
        <w:t>分配。</w:t>
      </w:r>
    </w:p>
    <w:p w14:paraId="584179BF" w14:textId="77777777" w:rsidR="00984928" w:rsidRPr="00E326C9" w:rsidRDefault="00984928" w:rsidP="004C44F7">
      <w:pPr>
        <w:spacing w:line="360" w:lineRule="auto"/>
        <w:ind w:firstLineChars="200" w:firstLine="560"/>
        <w:outlineLvl w:val="0"/>
        <w:rPr>
          <w:sz w:val="28"/>
          <w:szCs w:val="28"/>
        </w:rPr>
      </w:pPr>
      <w:r w:rsidRPr="00E326C9">
        <w:rPr>
          <w:rFonts w:hint="eastAsia"/>
          <w:sz w:val="28"/>
          <w:szCs w:val="28"/>
        </w:rPr>
        <w:t>四、信托执行经理情况说明</w:t>
      </w:r>
    </w:p>
    <w:p w14:paraId="62E876C4" w14:textId="33CB3254" w:rsidR="00984928" w:rsidRPr="00E326C9" w:rsidRDefault="00ED7DC2" w:rsidP="00ED7DC2">
      <w:pPr>
        <w:spacing w:line="360" w:lineRule="auto"/>
        <w:ind w:firstLineChars="200" w:firstLine="560"/>
        <w:rPr>
          <w:sz w:val="28"/>
          <w:szCs w:val="28"/>
        </w:rPr>
      </w:pPr>
      <w:r w:rsidRPr="00E326C9">
        <w:rPr>
          <w:rFonts w:hint="eastAsia"/>
          <w:sz w:val="28"/>
          <w:szCs w:val="28"/>
        </w:rPr>
        <w:t>本计划执行期间，由</w:t>
      </w:r>
      <w:del w:id="49" w:author="mingshuai zhou" w:date="2017-06-01T09:55:00Z">
        <w:r w:rsidR="00240724" w:rsidRPr="006D7AC6" w:rsidDel="008369CC">
          <w:rPr>
            <w:sz w:val="28"/>
            <w:szCs w:val="28"/>
            <w:u w:val="single"/>
          </w:rPr>
          <w:delText xml:space="preserve">         </w:delText>
        </w:r>
      </w:del>
      <w:ins w:id="50" w:author="mingshuai zhou" w:date="2017-06-01T09:55:00Z">
        <w:r w:rsidR="008369CC">
          <w:rPr>
            <w:sz w:val="28"/>
            <w:szCs w:val="28"/>
            <w:u w:val="single"/>
          </w:rPr>
          <w:t>{</w:t>
        </w:r>
        <w:r w:rsidR="008369CC">
          <w:rPr>
            <w:rFonts w:hint="eastAsia"/>
            <w:sz w:val="28"/>
            <w:szCs w:val="28"/>
            <w:u w:val="single"/>
          </w:rPr>
          <w:t>路人甲</w:t>
        </w:r>
        <w:r w:rsidR="008369CC">
          <w:rPr>
            <w:sz w:val="28"/>
            <w:szCs w:val="28"/>
            <w:u w:val="single"/>
          </w:rPr>
          <w:t>}</w:t>
        </w:r>
      </w:ins>
      <w:r w:rsidR="00240724">
        <w:rPr>
          <w:rFonts w:hint="eastAsia"/>
          <w:sz w:val="28"/>
          <w:szCs w:val="28"/>
        </w:rPr>
        <w:t>、</w:t>
      </w:r>
      <w:del w:id="51" w:author="mingshuai zhou" w:date="2017-06-01T09:55:00Z">
        <w:r w:rsidR="00240724" w:rsidRPr="006D7AC6" w:rsidDel="008369CC">
          <w:rPr>
            <w:sz w:val="28"/>
            <w:szCs w:val="28"/>
            <w:u w:val="single"/>
          </w:rPr>
          <w:delText xml:space="preserve">      </w:delText>
        </w:r>
        <w:r w:rsidR="009124E3" w:rsidRPr="006D7AC6" w:rsidDel="008369CC">
          <w:rPr>
            <w:sz w:val="28"/>
            <w:szCs w:val="28"/>
            <w:u w:val="single"/>
          </w:rPr>
          <w:delText xml:space="preserve"> </w:delText>
        </w:r>
      </w:del>
      <w:ins w:id="52" w:author="mingshuai zhou" w:date="2017-06-01T09:55:00Z">
        <w:r w:rsidR="008369CC">
          <w:rPr>
            <w:sz w:val="28"/>
            <w:szCs w:val="28"/>
            <w:u w:val="single"/>
          </w:rPr>
          <w:t>{</w:t>
        </w:r>
        <w:r w:rsidR="008369CC">
          <w:rPr>
            <w:rFonts w:hint="eastAsia"/>
            <w:sz w:val="28"/>
            <w:szCs w:val="28"/>
            <w:u w:val="single"/>
          </w:rPr>
          <w:t>路人乙</w:t>
        </w:r>
        <w:r w:rsidR="008369CC">
          <w:rPr>
            <w:sz w:val="28"/>
            <w:szCs w:val="28"/>
            <w:u w:val="single"/>
          </w:rPr>
          <w:t>}</w:t>
        </w:r>
      </w:ins>
      <w:r w:rsidRPr="00E326C9">
        <w:rPr>
          <w:rFonts w:hint="eastAsia"/>
          <w:sz w:val="28"/>
          <w:szCs w:val="28"/>
        </w:rPr>
        <w:t>担任信托经理</w:t>
      </w:r>
      <w:r w:rsidR="00240724">
        <w:rPr>
          <w:rFonts w:hint="eastAsia"/>
          <w:sz w:val="28"/>
          <w:szCs w:val="28"/>
        </w:rPr>
        <w:t xml:space="preserve"> </w:t>
      </w:r>
      <w:r w:rsidR="00045C4D" w:rsidRPr="00E326C9">
        <w:rPr>
          <w:rFonts w:hint="eastAsia"/>
          <w:sz w:val="28"/>
          <w:szCs w:val="28"/>
        </w:rPr>
        <w:t>，</w:t>
      </w:r>
      <w:r w:rsidRPr="00E326C9">
        <w:rPr>
          <w:rFonts w:hint="eastAsia"/>
          <w:sz w:val="28"/>
          <w:szCs w:val="28"/>
        </w:rPr>
        <w:t>报告期间未发生变动。</w:t>
      </w:r>
    </w:p>
    <w:p w14:paraId="0B212A01" w14:textId="77777777" w:rsidR="000870E6" w:rsidRPr="00E326C9" w:rsidRDefault="000870E6" w:rsidP="000870E6">
      <w:pPr>
        <w:spacing w:line="360" w:lineRule="auto"/>
        <w:ind w:firstLineChars="200" w:firstLine="560"/>
        <w:outlineLvl w:val="0"/>
        <w:rPr>
          <w:sz w:val="28"/>
          <w:szCs w:val="28"/>
        </w:rPr>
      </w:pPr>
      <w:r w:rsidRPr="00E326C9">
        <w:rPr>
          <w:rFonts w:hint="eastAsia"/>
          <w:sz w:val="28"/>
          <w:szCs w:val="28"/>
        </w:rPr>
        <w:t>五、其他事项</w:t>
      </w:r>
    </w:p>
    <w:p w14:paraId="125511F4" w14:textId="77777777" w:rsidR="000870E6" w:rsidRPr="00E326C9" w:rsidRDefault="00AB4686" w:rsidP="000870E6">
      <w:pPr>
        <w:spacing w:line="360" w:lineRule="auto"/>
        <w:ind w:firstLineChars="200" w:firstLine="560"/>
        <w:rPr>
          <w:sz w:val="28"/>
          <w:szCs w:val="28"/>
        </w:rPr>
      </w:pPr>
      <w:r w:rsidRPr="00E326C9">
        <w:rPr>
          <w:rFonts w:hint="eastAsia"/>
          <w:kern w:val="0"/>
          <w:sz w:val="28"/>
          <w:szCs w:val="28"/>
        </w:rPr>
        <w:t>无</w:t>
      </w:r>
    </w:p>
    <w:p w14:paraId="649E69D9" w14:textId="77777777" w:rsidR="00194436" w:rsidRPr="00E326C9" w:rsidRDefault="00D41710" w:rsidP="00D41710">
      <w:pPr>
        <w:spacing w:line="360" w:lineRule="auto"/>
        <w:ind w:firstLineChars="200" w:firstLine="560"/>
        <w:rPr>
          <w:sz w:val="28"/>
          <w:szCs w:val="28"/>
        </w:rPr>
      </w:pPr>
      <w:r w:rsidRPr="00E326C9">
        <w:rPr>
          <w:rFonts w:hint="eastAsia"/>
          <w:sz w:val="28"/>
          <w:szCs w:val="28"/>
        </w:rPr>
        <w:t>若您对本信托计划的运行情况有任何问题需要了解，请拨打</w:t>
      </w:r>
      <w:r w:rsidR="009D0267" w:rsidRPr="00E326C9">
        <w:rPr>
          <w:rFonts w:hint="eastAsia"/>
          <w:sz w:val="28"/>
          <w:szCs w:val="28"/>
        </w:rPr>
        <w:t>本</w:t>
      </w:r>
      <w:r w:rsidRPr="00E326C9">
        <w:rPr>
          <w:rFonts w:hint="eastAsia"/>
          <w:sz w:val="28"/>
          <w:szCs w:val="28"/>
        </w:rPr>
        <w:t>公司的客服电话：</w:t>
      </w:r>
      <w:r w:rsidRPr="00E326C9">
        <w:rPr>
          <w:rFonts w:hint="eastAsia"/>
          <w:sz w:val="28"/>
          <w:szCs w:val="28"/>
        </w:rPr>
        <w:t>400-004-9979</w:t>
      </w:r>
      <w:r w:rsidRPr="00E326C9">
        <w:rPr>
          <w:rFonts w:hint="eastAsia"/>
          <w:sz w:val="28"/>
          <w:szCs w:val="28"/>
        </w:rPr>
        <w:t>。</w:t>
      </w:r>
    </w:p>
    <w:p w14:paraId="2C4F8A1E" w14:textId="77777777" w:rsidR="00194436" w:rsidRPr="00E326C9" w:rsidRDefault="00194436" w:rsidP="00D41710">
      <w:pPr>
        <w:spacing w:line="360" w:lineRule="auto"/>
        <w:ind w:firstLineChars="200" w:firstLine="560"/>
        <w:rPr>
          <w:sz w:val="28"/>
          <w:szCs w:val="28"/>
        </w:rPr>
      </w:pPr>
    </w:p>
    <w:p w14:paraId="0272640A" w14:textId="77777777" w:rsidR="00481472" w:rsidRPr="00E326C9" w:rsidRDefault="00481472" w:rsidP="00481472">
      <w:pPr>
        <w:spacing w:line="360" w:lineRule="auto"/>
        <w:ind w:firstLineChars="200" w:firstLine="560"/>
        <w:jc w:val="right"/>
        <w:rPr>
          <w:sz w:val="28"/>
          <w:szCs w:val="28"/>
        </w:rPr>
      </w:pPr>
      <w:r w:rsidRPr="00E326C9">
        <w:rPr>
          <w:rFonts w:hint="eastAsia"/>
          <w:sz w:val="28"/>
          <w:szCs w:val="28"/>
        </w:rPr>
        <w:t>大业信托</w:t>
      </w:r>
      <w:bookmarkStart w:id="53" w:name="_GoBack"/>
      <w:bookmarkEnd w:id="53"/>
      <w:r w:rsidRPr="00E326C9">
        <w:rPr>
          <w:rFonts w:hint="eastAsia"/>
          <w:sz w:val="28"/>
          <w:szCs w:val="28"/>
        </w:rPr>
        <w:t>有限责任公司</w:t>
      </w:r>
    </w:p>
    <w:p w14:paraId="79747D84" w14:textId="16290556" w:rsidR="00AC0643" w:rsidRDefault="008369CC" w:rsidP="00976350">
      <w:pPr>
        <w:wordWrap w:val="0"/>
        <w:spacing w:line="360" w:lineRule="auto"/>
        <w:ind w:firstLineChars="200" w:firstLine="560"/>
        <w:jc w:val="right"/>
        <w:rPr>
          <w:sz w:val="28"/>
          <w:szCs w:val="28"/>
        </w:rPr>
      </w:pPr>
      <w:ins w:id="54" w:author="mingshuai zhou" w:date="2017-06-01T09:55:00Z">
        <w:r>
          <w:rPr>
            <w:rFonts w:hint="eastAsia"/>
            <w:sz w:val="28"/>
            <w:szCs w:val="28"/>
          </w:rPr>
          <w:lastRenderedPageBreak/>
          <w:t>{year</w:t>
        </w:r>
        <w:r>
          <w:rPr>
            <w:sz w:val="28"/>
            <w:szCs w:val="28"/>
          </w:rPr>
          <w:t>}</w:t>
        </w:r>
      </w:ins>
      <w:r w:rsidR="009124E3">
        <w:rPr>
          <w:rFonts w:hint="eastAsia"/>
          <w:sz w:val="28"/>
          <w:szCs w:val="28"/>
        </w:rPr>
        <w:t xml:space="preserve"> </w:t>
      </w:r>
      <w:r w:rsidR="009124E3" w:rsidRPr="00E326C9">
        <w:rPr>
          <w:rFonts w:hint="eastAsia"/>
          <w:sz w:val="28"/>
          <w:szCs w:val="28"/>
        </w:rPr>
        <w:t>年</w:t>
      </w:r>
      <w:r w:rsidR="009124E3">
        <w:rPr>
          <w:rFonts w:hint="eastAsia"/>
          <w:sz w:val="28"/>
          <w:szCs w:val="28"/>
        </w:rPr>
        <w:t xml:space="preserve"> </w:t>
      </w:r>
      <w:ins w:id="55" w:author="mingshuai zhou" w:date="2017-06-01T09:56:00Z">
        <w:r>
          <w:rPr>
            <w:sz w:val="28"/>
            <w:szCs w:val="28"/>
          </w:rPr>
          <w:t xml:space="preserve"> {month}</w:t>
        </w:r>
      </w:ins>
      <w:del w:id="56" w:author="mingshuai zhou" w:date="2017-06-01T09:56:00Z">
        <w:r w:rsidR="00240724" w:rsidDel="008369CC">
          <w:rPr>
            <w:rFonts w:hint="eastAsia"/>
            <w:sz w:val="28"/>
            <w:szCs w:val="28"/>
          </w:rPr>
          <w:delText xml:space="preserve"> </w:delText>
        </w:r>
      </w:del>
      <w:r w:rsidR="00240724">
        <w:rPr>
          <w:rFonts w:hint="eastAsia"/>
          <w:sz w:val="28"/>
          <w:szCs w:val="28"/>
        </w:rPr>
        <w:t xml:space="preserve"> </w:t>
      </w:r>
      <w:del w:id="57" w:author="mingshuai zhou" w:date="2017-06-01T09:55:00Z">
        <w:r w:rsidR="00240724" w:rsidDel="008369CC">
          <w:rPr>
            <w:rFonts w:hint="eastAsia"/>
            <w:sz w:val="28"/>
            <w:szCs w:val="28"/>
          </w:rPr>
          <w:delText xml:space="preserve"> </w:delText>
        </w:r>
      </w:del>
      <w:r w:rsidR="009124E3" w:rsidRPr="00E326C9">
        <w:rPr>
          <w:rFonts w:hint="eastAsia"/>
          <w:sz w:val="28"/>
          <w:szCs w:val="28"/>
        </w:rPr>
        <w:t>月</w:t>
      </w:r>
      <w:r w:rsidR="00240724">
        <w:rPr>
          <w:rFonts w:hint="eastAsia"/>
          <w:sz w:val="28"/>
          <w:szCs w:val="28"/>
        </w:rPr>
        <w:t xml:space="preserve">  </w:t>
      </w:r>
      <w:ins w:id="58" w:author="mingshuai zhou" w:date="2017-06-01T09:56:00Z">
        <w:r>
          <w:rPr>
            <w:rFonts w:hint="eastAsia"/>
            <w:sz w:val="28"/>
            <w:szCs w:val="28"/>
          </w:rPr>
          <w:t>{</w:t>
        </w:r>
        <w:r>
          <w:rPr>
            <w:sz w:val="28"/>
            <w:szCs w:val="28"/>
          </w:rPr>
          <w:t>day}</w:t>
        </w:r>
      </w:ins>
      <w:r w:rsidR="009124E3">
        <w:rPr>
          <w:rFonts w:hint="eastAsia"/>
          <w:sz w:val="28"/>
          <w:szCs w:val="28"/>
        </w:rPr>
        <w:t xml:space="preserve"> </w:t>
      </w:r>
      <w:r w:rsidR="009124E3" w:rsidRPr="00E326C9">
        <w:rPr>
          <w:rFonts w:hint="eastAsia"/>
          <w:sz w:val="28"/>
          <w:szCs w:val="28"/>
        </w:rPr>
        <w:t>日</w:t>
      </w:r>
    </w:p>
    <w:sectPr w:rsidR="00AC0643" w:rsidSect="000827AA">
      <w:headerReference w:type="default" r:id="rId9"/>
      <w:footerReference w:type="default" r:id="rId1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daiy" w:date="2013-10-08T15:38:00Z" w:initials="d">
    <w:p w14:paraId="70C172EE" w14:textId="77777777" w:rsidR="009547A9" w:rsidRDefault="009547A9">
      <w:pPr>
        <w:pStyle w:val="a7"/>
      </w:pPr>
      <w:r>
        <w:rPr>
          <w:rStyle w:val="a6"/>
        </w:rPr>
        <w:annotationRef/>
      </w:r>
      <w:r>
        <w:rPr>
          <w:rFonts w:hint="eastAsia"/>
        </w:rPr>
        <w:t>按信托文件填写</w:t>
      </w:r>
    </w:p>
  </w:comment>
  <w:comment w:id="33" w:author="daiy" w:date="2013-10-08T15:39:00Z" w:initials="d">
    <w:p w14:paraId="4862FD5C" w14:textId="77777777" w:rsidR="009547A9" w:rsidRDefault="009547A9">
      <w:pPr>
        <w:pStyle w:val="a7"/>
      </w:pPr>
      <w:r>
        <w:rPr>
          <w:rStyle w:val="a6"/>
        </w:rPr>
        <w:annotationRef/>
      </w:r>
      <w:r>
        <w:rPr>
          <w:rFonts w:hint="eastAsia"/>
        </w:rPr>
        <w:t>融资方名称</w:t>
      </w:r>
    </w:p>
  </w:comment>
  <w:comment w:id="42" w:author="daiy" w:date="2013-10-08T15:40:00Z" w:initials="d">
    <w:p w14:paraId="189E97A7" w14:textId="77777777" w:rsidR="00D567C8" w:rsidRDefault="00D567C8" w:rsidP="00D567C8">
      <w:pPr>
        <w:pStyle w:val="a7"/>
      </w:pPr>
      <w:r>
        <w:rPr>
          <w:rStyle w:val="a6"/>
        </w:rPr>
        <w:annotationRef/>
      </w:r>
      <w:r>
        <w:rPr>
          <w:rFonts w:hint="eastAsia"/>
        </w:rPr>
        <w:t>按照信托文件填写</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C172EE" w15:done="0"/>
  <w15:commentEx w15:paraId="4862FD5C" w15:done="0"/>
  <w15:commentEx w15:paraId="189E97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347CB" w14:textId="77777777" w:rsidR="004310AD" w:rsidRDefault="004310AD" w:rsidP="003D0422">
      <w:r>
        <w:separator/>
      </w:r>
    </w:p>
  </w:endnote>
  <w:endnote w:type="continuationSeparator" w:id="0">
    <w:p w14:paraId="349C1910" w14:textId="77777777" w:rsidR="004310AD" w:rsidRDefault="004310AD" w:rsidP="003D0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227706"/>
      <w:docPartObj>
        <w:docPartGallery w:val="Page Numbers (Bottom of Page)"/>
        <w:docPartUnique/>
      </w:docPartObj>
    </w:sdtPr>
    <w:sdtEndPr/>
    <w:sdtContent>
      <w:p w14:paraId="3C7E4F16" w14:textId="77777777" w:rsidR="00553363" w:rsidRDefault="00553363">
        <w:pPr>
          <w:pStyle w:val="a4"/>
          <w:jc w:val="center"/>
        </w:pPr>
        <w:r>
          <w:fldChar w:fldCharType="begin"/>
        </w:r>
        <w:r>
          <w:instrText>PAGE   \* MERGEFORMAT</w:instrText>
        </w:r>
        <w:r>
          <w:fldChar w:fldCharType="separate"/>
        </w:r>
        <w:r w:rsidR="008369CC" w:rsidRPr="008369CC">
          <w:rPr>
            <w:noProof/>
            <w:lang w:val="zh-CN"/>
          </w:rPr>
          <w:t>3</w:t>
        </w:r>
        <w:r>
          <w:fldChar w:fldCharType="end"/>
        </w:r>
      </w:p>
    </w:sdtContent>
  </w:sdt>
  <w:p w14:paraId="54ACD16A" w14:textId="77777777" w:rsidR="00553363" w:rsidRDefault="0055336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3F9E93" w14:textId="77777777" w:rsidR="004310AD" w:rsidRDefault="004310AD" w:rsidP="003D0422">
      <w:r>
        <w:separator/>
      </w:r>
    </w:p>
  </w:footnote>
  <w:footnote w:type="continuationSeparator" w:id="0">
    <w:p w14:paraId="25BD5949" w14:textId="77777777" w:rsidR="004310AD" w:rsidRDefault="004310AD" w:rsidP="003D04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F9473" w14:textId="77777777" w:rsidR="002B4291" w:rsidRDefault="002B4291">
    <w:pPr>
      <w:pStyle w:val="a3"/>
    </w:pPr>
    <w:r w:rsidRPr="002B4291">
      <w:rPr>
        <w:noProof/>
      </w:rPr>
      <w:drawing>
        <wp:inline distT="0" distB="0" distL="0" distR="0" wp14:anchorId="73FFDBAF" wp14:editId="399BBE10">
          <wp:extent cx="5208270" cy="977900"/>
          <wp:effectExtent l="19050" t="0" r="0" b="0"/>
          <wp:docPr id="1" name="图片 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08270" cy="977900"/>
                  </a:xfrm>
                  <a:prstGeom prst="rect">
                    <a:avLst/>
                  </a:prstGeom>
                  <a:noFill/>
                  <a:ln>
                    <a:noFill/>
                  </a:ln>
                </pic:spPr>
              </pic:pic>
            </a:graphicData>
          </a:graphic>
        </wp:inline>
      </w:drawing>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shuai zhou">
    <w15:presenceInfo w15:providerId="Windows Live" w15:userId="ad326a8fba0b4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D0422"/>
    <w:rsid w:val="00014162"/>
    <w:rsid w:val="00020D66"/>
    <w:rsid w:val="00025965"/>
    <w:rsid w:val="00037094"/>
    <w:rsid w:val="00045C4D"/>
    <w:rsid w:val="00065B0C"/>
    <w:rsid w:val="000827AA"/>
    <w:rsid w:val="000833C0"/>
    <w:rsid w:val="000870E6"/>
    <w:rsid w:val="00087334"/>
    <w:rsid w:val="000A769B"/>
    <w:rsid w:val="000A798C"/>
    <w:rsid w:val="000C6638"/>
    <w:rsid w:val="000D4A8A"/>
    <w:rsid w:val="000E1ABE"/>
    <w:rsid w:val="000E1D9D"/>
    <w:rsid w:val="000E4393"/>
    <w:rsid w:val="000E463F"/>
    <w:rsid w:val="000F6EC6"/>
    <w:rsid w:val="00115853"/>
    <w:rsid w:val="00121C5C"/>
    <w:rsid w:val="00122A64"/>
    <w:rsid w:val="00130586"/>
    <w:rsid w:val="00130A74"/>
    <w:rsid w:val="00131687"/>
    <w:rsid w:val="001526B1"/>
    <w:rsid w:val="00153F63"/>
    <w:rsid w:val="001725C9"/>
    <w:rsid w:val="00173663"/>
    <w:rsid w:val="001754A6"/>
    <w:rsid w:val="00180A2D"/>
    <w:rsid w:val="00184005"/>
    <w:rsid w:val="00194436"/>
    <w:rsid w:val="00195C8F"/>
    <w:rsid w:val="001B602B"/>
    <w:rsid w:val="001C713B"/>
    <w:rsid w:val="001C7D6D"/>
    <w:rsid w:val="001D7BE0"/>
    <w:rsid w:val="001E4580"/>
    <w:rsid w:val="00215188"/>
    <w:rsid w:val="00221CD8"/>
    <w:rsid w:val="00240724"/>
    <w:rsid w:val="00255CEB"/>
    <w:rsid w:val="00271B3E"/>
    <w:rsid w:val="00274F52"/>
    <w:rsid w:val="002872A7"/>
    <w:rsid w:val="0029323A"/>
    <w:rsid w:val="002A3F9D"/>
    <w:rsid w:val="002B4291"/>
    <w:rsid w:val="002D5BC5"/>
    <w:rsid w:val="002E6815"/>
    <w:rsid w:val="002F3E34"/>
    <w:rsid w:val="00300ABF"/>
    <w:rsid w:val="003066F0"/>
    <w:rsid w:val="00316EC1"/>
    <w:rsid w:val="00321014"/>
    <w:rsid w:val="00325B6B"/>
    <w:rsid w:val="0033279B"/>
    <w:rsid w:val="003335BC"/>
    <w:rsid w:val="00335D61"/>
    <w:rsid w:val="00337EC9"/>
    <w:rsid w:val="00353221"/>
    <w:rsid w:val="003546C7"/>
    <w:rsid w:val="00355D9D"/>
    <w:rsid w:val="00357895"/>
    <w:rsid w:val="003772D2"/>
    <w:rsid w:val="00383F69"/>
    <w:rsid w:val="003866CA"/>
    <w:rsid w:val="0038670B"/>
    <w:rsid w:val="0039471F"/>
    <w:rsid w:val="003955DA"/>
    <w:rsid w:val="003D0422"/>
    <w:rsid w:val="003D4113"/>
    <w:rsid w:val="003D59BA"/>
    <w:rsid w:val="003E0839"/>
    <w:rsid w:val="003E14AB"/>
    <w:rsid w:val="003E1AFE"/>
    <w:rsid w:val="003F7CAE"/>
    <w:rsid w:val="004310AD"/>
    <w:rsid w:val="00432883"/>
    <w:rsid w:val="00441D4E"/>
    <w:rsid w:val="00447226"/>
    <w:rsid w:val="00481472"/>
    <w:rsid w:val="004912BB"/>
    <w:rsid w:val="004A3177"/>
    <w:rsid w:val="004C1AE0"/>
    <w:rsid w:val="004C44F7"/>
    <w:rsid w:val="004D0239"/>
    <w:rsid w:val="004D501C"/>
    <w:rsid w:val="004F60B1"/>
    <w:rsid w:val="00501D08"/>
    <w:rsid w:val="00507E22"/>
    <w:rsid w:val="005209F7"/>
    <w:rsid w:val="0053473A"/>
    <w:rsid w:val="00544169"/>
    <w:rsid w:val="00553363"/>
    <w:rsid w:val="00556AE5"/>
    <w:rsid w:val="005604F6"/>
    <w:rsid w:val="005624B5"/>
    <w:rsid w:val="0056279B"/>
    <w:rsid w:val="00563496"/>
    <w:rsid w:val="00583532"/>
    <w:rsid w:val="00596EB5"/>
    <w:rsid w:val="005B0ECE"/>
    <w:rsid w:val="005C33D4"/>
    <w:rsid w:val="005D0F63"/>
    <w:rsid w:val="005E40F2"/>
    <w:rsid w:val="005F7FD4"/>
    <w:rsid w:val="00605B57"/>
    <w:rsid w:val="00607020"/>
    <w:rsid w:val="00607833"/>
    <w:rsid w:val="00607BF2"/>
    <w:rsid w:val="006173F3"/>
    <w:rsid w:val="00626311"/>
    <w:rsid w:val="0063670D"/>
    <w:rsid w:val="006652E0"/>
    <w:rsid w:val="00675EAE"/>
    <w:rsid w:val="006805CB"/>
    <w:rsid w:val="0068103B"/>
    <w:rsid w:val="00683F96"/>
    <w:rsid w:val="0069744D"/>
    <w:rsid w:val="006A3923"/>
    <w:rsid w:val="006B1426"/>
    <w:rsid w:val="006B6F75"/>
    <w:rsid w:val="006D7AC6"/>
    <w:rsid w:val="006E1E3E"/>
    <w:rsid w:val="006E7FCB"/>
    <w:rsid w:val="006F276F"/>
    <w:rsid w:val="006F4765"/>
    <w:rsid w:val="00701677"/>
    <w:rsid w:val="007079AB"/>
    <w:rsid w:val="00730578"/>
    <w:rsid w:val="00751D65"/>
    <w:rsid w:val="00772E9C"/>
    <w:rsid w:val="007746B1"/>
    <w:rsid w:val="0078294B"/>
    <w:rsid w:val="00782E56"/>
    <w:rsid w:val="007853E4"/>
    <w:rsid w:val="007A7A46"/>
    <w:rsid w:val="007B6345"/>
    <w:rsid w:val="007C1D1C"/>
    <w:rsid w:val="007E0A9C"/>
    <w:rsid w:val="007E5309"/>
    <w:rsid w:val="007F4D21"/>
    <w:rsid w:val="008065CC"/>
    <w:rsid w:val="008170C2"/>
    <w:rsid w:val="008253A6"/>
    <w:rsid w:val="00830BA5"/>
    <w:rsid w:val="00833F78"/>
    <w:rsid w:val="008369CC"/>
    <w:rsid w:val="00843501"/>
    <w:rsid w:val="00850030"/>
    <w:rsid w:val="00877AA7"/>
    <w:rsid w:val="008807C0"/>
    <w:rsid w:val="008904BA"/>
    <w:rsid w:val="00890BD9"/>
    <w:rsid w:val="008B16DE"/>
    <w:rsid w:val="008B21AF"/>
    <w:rsid w:val="008C1C8D"/>
    <w:rsid w:val="008E1C67"/>
    <w:rsid w:val="008E57DC"/>
    <w:rsid w:val="008E7D7D"/>
    <w:rsid w:val="009054C5"/>
    <w:rsid w:val="00906C9B"/>
    <w:rsid w:val="009124E3"/>
    <w:rsid w:val="00915DDE"/>
    <w:rsid w:val="00932092"/>
    <w:rsid w:val="00936FC7"/>
    <w:rsid w:val="00945C82"/>
    <w:rsid w:val="009547A9"/>
    <w:rsid w:val="00956A40"/>
    <w:rsid w:val="00976350"/>
    <w:rsid w:val="00977F30"/>
    <w:rsid w:val="009841FF"/>
    <w:rsid w:val="00984928"/>
    <w:rsid w:val="00987656"/>
    <w:rsid w:val="009948ED"/>
    <w:rsid w:val="009A0466"/>
    <w:rsid w:val="009B1285"/>
    <w:rsid w:val="009B49C3"/>
    <w:rsid w:val="009B6B47"/>
    <w:rsid w:val="009C34D9"/>
    <w:rsid w:val="009D0267"/>
    <w:rsid w:val="009E3B15"/>
    <w:rsid w:val="00A10C92"/>
    <w:rsid w:val="00A40E33"/>
    <w:rsid w:val="00A45365"/>
    <w:rsid w:val="00A5090A"/>
    <w:rsid w:val="00A603DF"/>
    <w:rsid w:val="00A6714B"/>
    <w:rsid w:val="00AB4686"/>
    <w:rsid w:val="00AC0643"/>
    <w:rsid w:val="00AC1C57"/>
    <w:rsid w:val="00AD3C07"/>
    <w:rsid w:val="00AE2937"/>
    <w:rsid w:val="00AF4E4B"/>
    <w:rsid w:val="00B20A44"/>
    <w:rsid w:val="00B22546"/>
    <w:rsid w:val="00B22C47"/>
    <w:rsid w:val="00B25B20"/>
    <w:rsid w:val="00B3334E"/>
    <w:rsid w:val="00B44EDA"/>
    <w:rsid w:val="00B4774A"/>
    <w:rsid w:val="00B847D2"/>
    <w:rsid w:val="00B976F3"/>
    <w:rsid w:val="00BA7D54"/>
    <w:rsid w:val="00BB0986"/>
    <w:rsid w:val="00BB76B0"/>
    <w:rsid w:val="00BC66BD"/>
    <w:rsid w:val="00BC7D91"/>
    <w:rsid w:val="00BD14A5"/>
    <w:rsid w:val="00BD2FBD"/>
    <w:rsid w:val="00C37DF9"/>
    <w:rsid w:val="00C542DF"/>
    <w:rsid w:val="00C6170A"/>
    <w:rsid w:val="00C8286B"/>
    <w:rsid w:val="00C92D9B"/>
    <w:rsid w:val="00C97B55"/>
    <w:rsid w:val="00CB5809"/>
    <w:rsid w:val="00CC54DC"/>
    <w:rsid w:val="00CD0119"/>
    <w:rsid w:val="00CD5012"/>
    <w:rsid w:val="00CE1C5F"/>
    <w:rsid w:val="00CE63D1"/>
    <w:rsid w:val="00CF1A08"/>
    <w:rsid w:val="00CF4DEF"/>
    <w:rsid w:val="00D01E44"/>
    <w:rsid w:val="00D15FE5"/>
    <w:rsid w:val="00D31241"/>
    <w:rsid w:val="00D32C80"/>
    <w:rsid w:val="00D33ACE"/>
    <w:rsid w:val="00D41710"/>
    <w:rsid w:val="00D41D4E"/>
    <w:rsid w:val="00D44544"/>
    <w:rsid w:val="00D567C8"/>
    <w:rsid w:val="00D60712"/>
    <w:rsid w:val="00D65E6E"/>
    <w:rsid w:val="00D67AC8"/>
    <w:rsid w:val="00D82454"/>
    <w:rsid w:val="00D84F78"/>
    <w:rsid w:val="00D9245F"/>
    <w:rsid w:val="00D96422"/>
    <w:rsid w:val="00DA268A"/>
    <w:rsid w:val="00DB0753"/>
    <w:rsid w:val="00DB36AD"/>
    <w:rsid w:val="00DC4793"/>
    <w:rsid w:val="00E021D5"/>
    <w:rsid w:val="00E0297C"/>
    <w:rsid w:val="00E052E7"/>
    <w:rsid w:val="00E10D84"/>
    <w:rsid w:val="00E15F27"/>
    <w:rsid w:val="00E30570"/>
    <w:rsid w:val="00E3255A"/>
    <w:rsid w:val="00E326C9"/>
    <w:rsid w:val="00E36F0D"/>
    <w:rsid w:val="00E515CE"/>
    <w:rsid w:val="00E67DB6"/>
    <w:rsid w:val="00E73E6C"/>
    <w:rsid w:val="00E8679E"/>
    <w:rsid w:val="00E875FA"/>
    <w:rsid w:val="00E94FBA"/>
    <w:rsid w:val="00EA15BA"/>
    <w:rsid w:val="00EB4467"/>
    <w:rsid w:val="00EB4648"/>
    <w:rsid w:val="00EB52E5"/>
    <w:rsid w:val="00EB650C"/>
    <w:rsid w:val="00EC26E7"/>
    <w:rsid w:val="00ED1DB5"/>
    <w:rsid w:val="00ED258F"/>
    <w:rsid w:val="00ED33B1"/>
    <w:rsid w:val="00ED7D33"/>
    <w:rsid w:val="00ED7DC2"/>
    <w:rsid w:val="00EE2F26"/>
    <w:rsid w:val="00EE7E06"/>
    <w:rsid w:val="00EF15A9"/>
    <w:rsid w:val="00EF6DF7"/>
    <w:rsid w:val="00F0131C"/>
    <w:rsid w:val="00F304A7"/>
    <w:rsid w:val="00F37453"/>
    <w:rsid w:val="00FB0A35"/>
    <w:rsid w:val="00FB3C3C"/>
    <w:rsid w:val="00FB4632"/>
    <w:rsid w:val="00FC2298"/>
    <w:rsid w:val="00FE3735"/>
    <w:rsid w:val="00FF39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3F5C2"/>
  <w15:docId w15:val="{1EC49C47-6DDB-47EA-93C7-DB12E614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1E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04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0422"/>
    <w:rPr>
      <w:sz w:val="18"/>
      <w:szCs w:val="18"/>
    </w:rPr>
  </w:style>
  <w:style w:type="paragraph" w:styleId="a4">
    <w:name w:val="footer"/>
    <w:basedOn w:val="a"/>
    <w:link w:val="Char0"/>
    <w:uiPriority w:val="99"/>
    <w:unhideWhenUsed/>
    <w:rsid w:val="003D0422"/>
    <w:pPr>
      <w:tabs>
        <w:tab w:val="center" w:pos="4153"/>
        <w:tab w:val="right" w:pos="8306"/>
      </w:tabs>
      <w:snapToGrid w:val="0"/>
      <w:jc w:val="left"/>
    </w:pPr>
    <w:rPr>
      <w:sz w:val="18"/>
      <w:szCs w:val="18"/>
    </w:rPr>
  </w:style>
  <w:style w:type="character" w:customStyle="1" w:styleId="Char0">
    <w:name w:val="页脚 Char"/>
    <w:basedOn w:val="a0"/>
    <w:link w:val="a4"/>
    <w:uiPriority w:val="99"/>
    <w:rsid w:val="003D0422"/>
    <w:rPr>
      <w:sz w:val="18"/>
      <w:szCs w:val="18"/>
    </w:rPr>
  </w:style>
  <w:style w:type="character" w:styleId="a5">
    <w:name w:val="Hyperlink"/>
    <w:basedOn w:val="a0"/>
    <w:uiPriority w:val="99"/>
    <w:unhideWhenUsed/>
    <w:rsid w:val="003E14AB"/>
    <w:rPr>
      <w:color w:val="0000FF" w:themeColor="hyperlink"/>
      <w:u w:val="single"/>
    </w:rPr>
  </w:style>
  <w:style w:type="character" w:styleId="a6">
    <w:name w:val="annotation reference"/>
    <w:basedOn w:val="a0"/>
    <w:uiPriority w:val="99"/>
    <w:semiHidden/>
    <w:unhideWhenUsed/>
    <w:rsid w:val="00B22546"/>
    <w:rPr>
      <w:sz w:val="21"/>
      <w:szCs w:val="21"/>
    </w:rPr>
  </w:style>
  <w:style w:type="paragraph" w:styleId="a7">
    <w:name w:val="annotation text"/>
    <w:basedOn w:val="a"/>
    <w:link w:val="Char1"/>
    <w:uiPriority w:val="99"/>
    <w:semiHidden/>
    <w:unhideWhenUsed/>
    <w:rsid w:val="00B22546"/>
    <w:pPr>
      <w:jc w:val="left"/>
    </w:pPr>
  </w:style>
  <w:style w:type="character" w:customStyle="1" w:styleId="Char1">
    <w:name w:val="批注文字 Char"/>
    <w:basedOn w:val="a0"/>
    <w:link w:val="a7"/>
    <w:uiPriority w:val="99"/>
    <w:semiHidden/>
    <w:rsid w:val="00B22546"/>
  </w:style>
  <w:style w:type="paragraph" w:styleId="a8">
    <w:name w:val="annotation subject"/>
    <w:basedOn w:val="a7"/>
    <w:next w:val="a7"/>
    <w:link w:val="Char2"/>
    <w:uiPriority w:val="99"/>
    <w:semiHidden/>
    <w:unhideWhenUsed/>
    <w:rsid w:val="00B22546"/>
    <w:rPr>
      <w:b/>
      <w:bCs/>
    </w:rPr>
  </w:style>
  <w:style w:type="character" w:customStyle="1" w:styleId="Char2">
    <w:name w:val="批注主题 Char"/>
    <w:basedOn w:val="Char1"/>
    <w:link w:val="a8"/>
    <w:uiPriority w:val="99"/>
    <w:semiHidden/>
    <w:rsid w:val="00B22546"/>
    <w:rPr>
      <w:b/>
      <w:bCs/>
    </w:rPr>
  </w:style>
  <w:style w:type="paragraph" w:styleId="a9">
    <w:name w:val="Balloon Text"/>
    <w:basedOn w:val="a"/>
    <w:link w:val="Char3"/>
    <w:uiPriority w:val="99"/>
    <w:semiHidden/>
    <w:unhideWhenUsed/>
    <w:rsid w:val="00B22546"/>
    <w:rPr>
      <w:sz w:val="18"/>
      <w:szCs w:val="18"/>
    </w:rPr>
  </w:style>
  <w:style w:type="character" w:customStyle="1" w:styleId="Char3">
    <w:name w:val="批注框文本 Char"/>
    <w:basedOn w:val="a0"/>
    <w:link w:val="a9"/>
    <w:uiPriority w:val="99"/>
    <w:semiHidden/>
    <w:rsid w:val="00B22546"/>
    <w:rPr>
      <w:sz w:val="18"/>
      <w:szCs w:val="18"/>
    </w:rPr>
  </w:style>
  <w:style w:type="paragraph" w:styleId="2">
    <w:name w:val="Body Text Indent 2"/>
    <w:basedOn w:val="a"/>
    <w:link w:val="2Char"/>
    <w:rsid w:val="00184005"/>
    <w:pPr>
      <w:spacing w:line="360" w:lineRule="auto"/>
      <w:ind w:firstLineChars="200" w:firstLine="480"/>
    </w:pPr>
    <w:rPr>
      <w:rFonts w:ascii="仿宋_GB2312" w:eastAsia="仿宋_GB2312" w:hAnsi="Times New Roman" w:cs="Times New Roman"/>
      <w:sz w:val="24"/>
      <w:szCs w:val="24"/>
    </w:rPr>
  </w:style>
  <w:style w:type="character" w:customStyle="1" w:styleId="2Char">
    <w:name w:val="正文文本缩进 2 Char"/>
    <w:basedOn w:val="a0"/>
    <w:link w:val="2"/>
    <w:rsid w:val="00184005"/>
    <w:rPr>
      <w:rFonts w:ascii="仿宋_GB2312" w:eastAsia="仿宋_GB2312" w:hAnsi="Times New Roman" w:cs="Times New Roman"/>
      <w:sz w:val="24"/>
      <w:szCs w:val="24"/>
    </w:rPr>
  </w:style>
  <w:style w:type="paragraph" w:styleId="aa">
    <w:name w:val="Document Map"/>
    <w:basedOn w:val="a"/>
    <w:link w:val="Char4"/>
    <w:uiPriority w:val="99"/>
    <w:semiHidden/>
    <w:unhideWhenUsed/>
    <w:rsid w:val="004C44F7"/>
    <w:rPr>
      <w:rFonts w:ascii="宋体" w:eastAsia="宋体"/>
      <w:sz w:val="18"/>
      <w:szCs w:val="18"/>
    </w:rPr>
  </w:style>
  <w:style w:type="character" w:customStyle="1" w:styleId="Char4">
    <w:name w:val="文档结构图 Char"/>
    <w:basedOn w:val="a0"/>
    <w:link w:val="aa"/>
    <w:uiPriority w:val="99"/>
    <w:semiHidden/>
    <w:rsid w:val="004C44F7"/>
    <w:rPr>
      <w:rFonts w:ascii="宋体" w:eastAsia="宋体"/>
      <w:sz w:val="18"/>
      <w:szCs w:val="18"/>
    </w:rPr>
  </w:style>
  <w:style w:type="paragraph" w:styleId="ab">
    <w:name w:val="Revision"/>
    <w:hidden/>
    <w:uiPriority w:val="99"/>
    <w:semiHidden/>
    <w:rsid w:val="00153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164034">
      <w:bodyDiv w:val="1"/>
      <w:marLeft w:val="0"/>
      <w:marRight w:val="0"/>
      <w:marTop w:val="0"/>
      <w:marBottom w:val="0"/>
      <w:divBdr>
        <w:top w:val="none" w:sz="0" w:space="0" w:color="auto"/>
        <w:left w:val="none" w:sz="0" w:space="0" w:color="auto"/>
        <w:bottom w:val="none" w:sz="0" w:space="0" w:color="auto"/>
        <w:right w:val="none" w:sz="0" w:space="0" w:color="auto"/>
      </w:divBdr>
    </w:div>
    <w:div w:id="838732780">
      <w:bodyDiv w:val="1"/>
      <w:marLeft w:val="0"/>
      <w:marRight w:val="0"/>
      <w:marTop w:val="0"/>
      <w:marBottom w:val="0"/>
      <w:divBdr>
        <w:top w:val="none" w:sz="0" w:space="0" w:color="auto"/>
        <w:left w:val="none" w:sz="0" w:space="0" w:color="auto"/>
        <w:bottom w:val="none" w:sz="0" w:space="0" w:color="auto"/>
        <w:right w:val="none" w:sz="0" w:space="0" w:color="auto"/>
      </w:divBdr>
    </w:div>
    <w:div w:id="1136603146">
      <w:bodyDiv w:val="1"/>
      <w:marLeft w:val="0"/>
      <w:marRight w:val="0"/>
      <w:marTop w:val="0"/>
      <w:marBottom w:val="0"/>
      <w:divBdr>
        <w:top w:val="none" w:sz="0" w:space="0" w:color="auto"/>
        <w:left w:val="none" w:sz="0" w:space="0" w:color="auto"/>
        <w:bottom w:val="none" w:sz="0" w:space="0" w:color="auto"/>
        <w:right w:val="none" w:sz="0" w:space="0" w:color="auto"/>
      </w:divBdr>
    </w:div>
    <w:div w:id="1185705599">
      <w:bodyDiv w:val="1"/>
      <w:marLeft w:val="0"/>
      <w:marRight w:val="0"/>
      <w:marTop w:val="0"/>
      <w:marBottom w:val="0"/>
      <w:divBdr>
        <w:top w:val="none" w:sz="0" w:space="0" w:color="auto"/>
        <w:left w:val="none" w:sz="0" w:space="0" w:color="auto"/>
        <w:bottom w:val="none" w:sz="0" w:space="0" w:color="auto"/>
        <w:right w:val="none" w:sz="0" w:space="0" w:color="auto"/>
      </w:divBdr>
    </w:div>
    <w:div w:id="1618173262">
      <w:bodyDiv w:val="1"/>
      <w:marLeft w:val="0"/>
      <w:marRight w:val="0"/>
      <w:marTop w:val="0"/>
      <w:marBottom w:val="0"/>
      <w:divBdr>
        <w:top w:val="none" w:sz="0" w:space="0" w:color="auto"/>
        <w:left w:val="none" w:sz="0" w:space="0" w:color="auto"/>
        <w:bottom w:val="none" w:sz="0" w:space="0" w:color="auto"/>
        <w:right w:val="none" w:sz="0" w:space="0" w:color="auto"/>
      </w:divBdr>
    </w:div>
    <w:div w:id="172039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6994D9-BE19-4A7E-A46B-6FB5D1C4E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小白</dc:creator>
  <cp:lastModifiedBy>mingshuai zhou</cp:lastModifiedBy>
  <cp:revision>58</cp:revision>
  <dcterms:created xsi:type="dcterms:W3CDTF">2012-10-12T00:19:00Z</dcterms:created>
  <dcterms:modified xsi:type="dcterms:W3CDTF">2017-06-01T01:56:00Z</dcterms:modified>
</cp:coreProperties>
</file>